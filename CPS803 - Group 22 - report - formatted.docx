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3297CA2" w14:textId="0A96081B" w:rsidR="0069250F" w:rsidRPr="00BB1FB9" w:rsidRDefault="0069250F" w:rsidP="006347CF">
      <w:pPr>
        <w:pStyle w:val="papertitle"/>
        <w:spacing w:before="5pt" w:beforeAutospacing="1" w:after="5pt" w:afterAutospacing="1"/>
      </w:pPr>
      <w:r w:rsidRPr="00BB1FB9">
        <w:t>Thumbs Up</w:t>
      </w:r>
      <w:r w:rsidR="000E5393">
        <w:t>,</w:t>
      </w:r>
      <w:r w:rsidRPr="00BB1FB9">
        <w:t xml:space="preserve"> Thumbs Down: </w:t>
      </w:r>
    </w:p>
    <w:p w14:paraId="63095AAB" w14:textId="5CB376DF" w:rsidR="009303D9" w:rsidRDefault="0069250F" w:rsidP="006347CF">
      <w:pPr>
        <w:pStyle w:val="papertitle"/>
        <w:spacing w:before="5pt" w:beforeAutospacing="1" w:after="5pt" w:afterAutospacing="1"/>
      </w:pPr>
      <w:r w:rsidRPr="00BB1FB9">
        <w:t>Using</w:t>
      </w:r>
      <w:r w:rsidR="00064AD8" w:rsidRPr="00BB1FB9">
        <w:t xml:space="preserve"> </w:t>
      </w:r>
      <w:r w:rsidRPr="00BB1FB9">
        <w:t xml:space="preserve">Natural </w:t>
      </w:r>
      <w:r w:rsidR="00064AD8" w:rsidRPr="00BB1FB9">
        <w:t>L</w:t>
      </w:r>
      <w:r w:rsidRPr="00BB1FB9">
        <w:t>anguage Processing</w:t>
      </w:r>
      <w:r w:rsidR="00064AD8" w:rsidRPr="00BB1FB9">
        <w:t xml:space="preserve"> </w:t>
      </w:r>
      <w:r w:rsidR="00A02E28">
        <w:t>for Content Suggestion in the Streaming Industry</w:t>
      </w:r>
    </w:p>
    <w:p w14:paraId="626D45AB" w14:textId="1CB6B801" w:rsidR="009303D9" w:rsidRPr="005E6A0B" w:rsidRDefault="005E6A0B" w:rsidP="005E6A0B">
      <w:pPr>
        <w:pStyle w:val="Author"/>
        <w:spacing w:before="5pt" w:beforeAutospacing="1"/>
        <w:rPr>
          <w:sz w:val="18"/>
          <w:szCs w:val="18"/>
        </w:rPr>
        <w:sectPr w:rsidR="009303D9" w:rsidRPr="005E6A0B">
          <w:type w:val="continuous"/>
          <w:pgSz w:w="612pt" w:h="792pt" w:code="1"/>
          <w:pgMar w:top="54pt" w:right="44.65pt" w:bottom="72pt" w:left="44.65pt" w:header="36pt" w:footer="36pt" w:gutter="0pt"/>
          <w:cols w:space="36pt"/>
          <w:docGrid w:linePitch="360"/>
        </w:sectPr>
      </w:pPr>
      <w:r w:rsidRPr="00BB1FB9">
        <w:rPr>
          <w:sz w:val="18"/>
          <w:szCs w:val="18"/>
        </w:rPr>
        <w:t xml:space="preserve">Peter Adam Aboud </w:t>
      </w:r>
      <w:r w:rsidRPr="00BB1FB9">
        <w:rPr>
          <w:sz w:val="18"/>
          <w:szCs w:val="18"/>
        </w:rPr>
        <w:br/>
      </w:r>
      <w:r w:rsidRPr="00BB1FB9">
        <w:rPr>
          <w:i/>
          <w:sz w:val="18"/>
          <w:szCs w:val="18"/>
        </w:rPr>
        <w:t>Department of Computer Science</w:t>
      </w:r>
      <w:r w:rsidRPr="00BB1FB9">
        <w:rPr>
          <w:sz w:val="18"/>
          <w:szCs w:val="18"/>
        </w:rPr>
        <w:br/>
      </w:r>
      <w:r w:rsidRPr="00BB1FB9">
        <w:rPr>
          <w:i/>
          <w:sz w:val="18"/>
          <w:szCs w:val="18"/>
        </w:rPr>
        <w:t>Ryerson University</w:t>
      </w:r>
      <w:r w:rsidRPr="00BB1FB9">
        <w:rPr>
          <w:i/>
          <w:sz w:val="18"/>
          <w:szCs w:val="18"/>
        </w:rPr>
        <w:br/>
      </w:r>
      <w:r w:rsidRPr="00BB1FB9">
        <w:rPr>
          <w:sz w:val="18"/>
          <w:szCs w:val="18"/>
        </w:rPr>
        <w:t>Toronto, Canada</w:t>
      </w:r>
      <w:r w:rsidRPr="00BB1FB9">
        <w:rPr>
          <w:sz w:val="18"/>
          <w:szCs w:val="18"/>
        </w:rPr>
        <w:br/>
        <w:t>adam.aboud@ryerson.ca</w:t>
      </w:r>
      <w:r w:rsidRPr="00BB1FB9">
        <w:rPr>
          <w:sz w:val="18"/>
          <w:szCs w:val="18"/>
        </w:rPr>
        <w:br/>
      </w:r>
    </w:p>
    <w:p w14:paraId="40F1D728" w14:textId="77777777" w:rsidR="00CA4392" w:rsidRPr="00BB1FB9" w:rsidRDefault="00CA4392" w:rsidP="0069250F">
      <w:pPr>
        <w:pStyle w:val="Author"/>
        <w:spacing w:before="5pt" w:beforeAutospacing="1"/>
        <w:jc w:val="both"/>
        <w:rPr>
          <w:sz w:val="16"/>
          <w:szCs w:val="16"/>
        </w:rPr>
        <w:sectPr w:rsidR="00CA4392" w:rsidRPr="00BB1FB9" w:rsidSect="00F847A6">
          <w:type w:val="continuous"/>
          <w:pgSz w:w="612pt" w:h="792pt" w:code="1"/>
          <w:pgMar w:top="54pt" w:right="44.65pt" w:bottom="72pt" w:left="44.65pt" w:header="36pt" w:footer="36pt" w:gutter="0pt"/>
          <w:cols w:num="4" w:space="10.80pt"/>
          <w:docGrid w:linePitch="360"/>
        </w:sectPr>
      </w:pPr>
    </w:p>
    <w:p w14:paraId="18D7EDE7" w14:textId="77777777" w:rsidR="006347CF" w:rsidRPr="00BB1FB9" w:rsidRDefault="006347CF" w:rsidP="00CA4392">
      <w:pPr>
        <w:pStyle w:val="Author"/>
        <w:spacing w:before="5pt" w:beforeAutospacing="1"/>
        <w:jc w:val="both"/>
        <w:rPr>
          <w:sz w:val="16"/>
          <w:szCs w:val="16"/>
        </w:rPr>
      </w:pPr>
    </w:p>
    <w:p w14:paraId="2ECE7EA0" w14:textId="77777777" w:rsidR="006347CF" w:rsidRPr="00BB1FB9" w:rsidRDefault="006347CF" w:rsidP="00CA4392">
      <w:pPr>
        <w:pStyle w:val="Author"/>
        <w:spacing w:before="5pt" w:beforeAutospacing="1"/>
        <w:jc w:val="both"/>
        <w:rPr>
          <w:sz w:val="16"/>
          <w:szCs w:val="16"/>
        </w:rPr>
        <w:sectPr w:rsidR="006347CF" w:rsidRPr="00BB1FB9" w:rsidSect="00F847A6">
          <w:type w:val="continuous"/>
          <w:pgSz w:w="612pt" w:h="792pt" w:code="1"/>
          <w:pgMar w:top="54pt" w:right="44.65pt" w:bottom="72pt" w:left="44.65pt" w:header="36pt" w:footer="36pt" w:gutter="0pt"/>
          <w:cols w:num="4" w:space="10.80pt"/>
          <w:docGrid w:linePitch="360"/>
        </w:sectPr>
      </w:pPr>
    </w:p>
    <w:p w14:paraId="639C3A0B" w14:textId="1FD7CBEC" w:rsidR="00234341" w:rsidRPr="00BB1FB9" w:rsidRDefault="009303D9" w:rsidP="00234341">
      <w:pPr>
        <w:pStyle w:val="Heading1"/>
        <w:jc w:val="center"/>
        <w:rPr>
          <w:rFonts w:eastAsia="SimSun"/>
          <w:sz w:val="20"/>
          <w:szCs w:val="20"/>
          <w:lang w:val="en-US"/>
        </w:rPr>
      </w:pPr>
      <w:r w:rsidRPr="00BB1FB9">
        <w:rPr>
          <w:sz w:val="20"/>
          <w:szCs w:val="20"/>
        </w:rPr>
        <w:t xml:space="preserve">Introduction </w:t>
      </w:r>
      <w:r w:rsidR="00F90F8A" w:rsidRPr="00BB1FB9">
        <w:rPr>
          <w:sz w:val="20"/>
          <w:szCs w:val="20"/>
        </w:rPr>
        <w:t>and Motivation</w:t>
      </w:r>
    </w:p>
    <w:p w14:paraId="6CD9A779" w14:textId="31E39BDB" w:rsidR="00B366AF" w:rsidRPr="00F043CD" w:rsidRDefault="00B366AF" w:rsidP="006C1503">
      <w:pPr>
        <w:ind w:firstLine="36pt"/>
        <w:rPr>
          <w:sz w:val="20"/>
          <w:szCs w:val="20"/>
          <w:lang w:eastAsia="en-CA"/>
        </w:rPr>
      </w:pPr>
      <w:bookmarkStart w:id="0" w:name="_Hlk57837483"/>
      <w:r w:rsidRPr="00F043CD">
        <w:rPr>
          <w:color w:val="000000"/>
          <w:sz w:val="20"/>
          <w:szCs w:val="20"/>
          <w:lang w:eastAsia="en-CA"/>
        </w:rPr>
        <w:t xml:space="preserve">It is difficult translating natural language into usable information for data analysis and software tools. This problem is notable in the content streaming industry, and for companies such as Netflix, Amazon, and Disney+. Being able to suggest content that will hold subscribers’ attention is critical to maintaining an active and engaged user base. Accurately suggesting new content to users requires multiple layers of data gathering, synthesis, and analysis. This report examines the potential of using </w:t>
      </w:r>
      <w:r w:rsidR="00A02E28">
        <w:rPr>
          <w:color w:val="000000"/>
          <w:sz w:val="20"/>
          <w:szCs w:val="20"/>
          <w:lang w:eastAsia="en-CA"/>
        </w:rPr>
        <w:t>natural language processing</w:t>
      </w:r>
      <w:r w:rsidR="00DA7CD4">
        <w:rPr>
          <w:color w:val="000000"/>
          <w:sz w:val="20"/>
          <w:szCs w:val="20"/>
          <w:lang w:eastAsia="en-CA"/>
        </w:rPr>
        <w:t xml:space="preserve"> (NLP)</w:t>
      </w:r>
      <w:r w:rsidR="00A02E28">
        <w:rPr>
          <w:color w:val="000000"/>
          <w:sz w:val="20"/>
          <w:szCs w:val="20"/>
          <w:lang w:eastAsia="en-CA"/>
        </w:rPr>
        <w:t xml:space="preserve"> and machine learning to turn natural language about content into useful information for the suggestion of new content.</w:t>
      </w:r>
    </w:p>
    <w:p w14:paraId="52B84A20" w14:textId="19999A3E" w:rsidR="00A02E28" w:rsidRDefault="00A02E28" w:rsidP="00B366AF">
      <w:pPr>
        <w:ind w:firstLine="36pt"/>
        <w:rPr>
          <w:color w:val="000000"/>
          <w:sz w:val="20"/>
          <w:szCs w:val="20"/>
          <w:lang w:eastAsia="en-CA"/>
        </w:rPr>
      </w:pPr>
      <w:r>
        <w:rPr>
          <w:color w:val="000000"/>
          <w:sz w:val="20"/>
          <w:szCs w:val="20"/>
          <w:lang w:eastAsia="en-CA"/>
        </w:rPr>
        <w:t xml:space="preserve">Whether talking to a stranger on the street or your best friend, the process of recommending a restaurant, tv show, or movie is the same. First, preferences of the other person must be identified, secondly all options must be evaluated in terms of those preferences, and finally the recommendation can be made. For example, your friend asks you for a recommendation for a new band. Knowing your friend, you already know she likes lots of different instruments and </w:t>
      </w:r>
      <w:r w:rsidR="00202F12">
        <w:rPr>
          <w:color w:val="000000"/>
          <w:sz w:val="20"/>
          <w:szCs w:val="20"/>
          <w:lang w:eastAsia="en-CA"/>
        </w:rPr>
        <w:t>dancing</w:t>
      </w:r>
      <w:r>
        <w:rPr>
          <w:color w:val="000000"/>
          <w:sz w:val="20"/>
          <w:szCs w:val="20"/>
          <w:lang w:eastAsia="en-CA"/>
        </w:rPr>
        <w:t>, so you recommend her</w:t>
      </w:r>
      <w:r w:rsidR="00202F12">
        <w:rPr>
          <w:color w:val="000000"/>
          <w:sz w:val="20"/>
          <w:szCs w:val="20"/>
          <w:lang w:eastAsia="en-CA"/>
        </w:rPr>
        <w:t xml:space="preserve"> Toronto’s own Glen Miller </w:t>
      </w:r>
      <w:r w:rsidR="006C1503">
        <w:rPr>
          <w:color w:val="000000"/>
          <w:sz w:val="20"/>
          <w:szCs w:val="20"/>
          <w:lang w:eastAsia="en-CA"/>
        </w:rPr>
        <w:t>Orchestra</w:t>
      </w:r>
      <w:r w:rsidR="00202F12">
        <w:rPr>
          <w:color w:val="000000"/>
          <w:sz w:val="20"/>
          <w:szCs w:val="20"/>
          <w:lang w:eastAsia="en-CA"/>
        </w:rPr>
        <w:t>.</w:t>
      </w:r>
      <w:r w:rsidR="006C1503">
        <w:rPr>
          <w:color w:val="000000"/>
          <w:sz w:val="20"/>
          <w:szCs w:val="20"/>
          <w:lang w:eastAsia="en-CA"/>
        </w:rPr>
        <w:t xml:space="preserve"> You can successfully generate this recommendation because you have subconsciously (or consciously if you are a </w:t>
      </w:r>
      <w:proofErr w:type="gramStart"/>
      <w:r w:rsidR="006C1503">
        <w:rPr>
          <w:color w:val="000000"/>
          <w:sz w:val="20"/>
          <w:szCs w:val="20"/>
          <w:lang w:eastAsia="en-CA"/>
        </w:rPr>
        <w:t>REALLY good</w:t>
      </w:r>
      <w:proofErr w:type="gramEnd"/>
      <w:r w:rsidR="006C1503">
        <w:rPr>
          <w:color w:val="000000"/>
          <w:sz w:val="20"/>
          <w:szCs w:val="20"/>
          <w:lang w:eastAsia="en-CA"/>
        </w:rPr>
        <w:t xml:space="preserve"> friend) taken stock of the things she has said about music and made some internal judgement about her preferences. Content streaming services can do something similar, looking at the user’s activity they are able to draw several conclusions about what the</w:t>
      </w:r>
      <w:r w:rsidR="00DA7CD4">
        <w:rPr>
          <w:color w:val="000000"/>
          <w:sz w:val="20"/>
          <w:szCs w:val="20"/>
          <w:lang w:eastAsia="en-CA"/>
        </w:rPr>
        <w:t xml:space="preserve"> user</w:t>
      </w:r>
      <w:r w:rsidR="006C1503">
        <w:rPr>
          <w:color w:val="000000"/>
          <w:sz w:val="20"/>
          <w:szCs w:val="20"/>
          <w:lang w:eastAsia="en-CA"/>
        </w:rPr>
        <w:t xml:space="preserve"> may prefer. Many </w:t>
      </w:r>
      <w:r w:rsidR="00DA7CD4">
        <w:rPr>
          <w:color w:val="000000"/>
          <w:sz w:val="20"/>
          <w:szCs w:val="20"/>
          <w:lang w:eastAsia="en-CA"/>
        </w:rPr>
        <w:t xml:space="preserve">streaming services </w:t>
      </w:r>
      <w:r w:rsidR="006C1503">
        <w:rPr>
          <w:color w:val="000000"/>
          <w:sz w:val="20"/>
          <w:szCs w:val="20"/>
          <w:lang w:eastAsia="en-CA"/>
        </w:rPr>
        <w:t>identify relationships between their content allowing them to say: “if you liked this, try this.” What if these streaming services were able to learn not just from user activity but also from their user’s natural language, what users say about their service and the content they watch.</w:t>
      </w:r>
    </w:p>
    <w:p w14:paraId="74FABCBF" w14:textId="1C26C062" w:rsidR="00B366AF" w:rsidRDefault="00B366AF" w:rsidP="00B366AF">
      <w:pPr>
        <w:ind w:firstLine="36pt"/>
        <w:rPr>
          <w:rFonts w:ascii="Arial" w:hAnsi="Arial" w:cs="Arial"/>
          <w:color w:val="000000"/>
          <w:lang w:eastAsia="en-CA"/>
        </w:rPr>
      </w:pPr>
      <w:r w:rsidRPr="00F043CD">
        <w:rPr>
          <w:color w:val="000000"/>
          <w:sz w:val="20"/>
          <w:szCs w:val="20"/>
          <w:lang w:eastAsia="en-CA"/>
        </w:rPr>
        <w:t xml:space="preserve">The goal of this project is to provide some of the early pathfinding required to implement a more comprehensive system for content suggestion. This </w:t>
      </w:r>
      <w:r w:rsidRPr="00F043CD">
        <w:rPr>
          <w:color w:val="000000"/>
          <w:sz w:val="20"/>
          <w:szCs w:val="20"/>
          <w:lang w:eastAsia="en-CA"/>
        </w:rPr>
        <w:t xml:space="preserve">“pathfinding” will consist of the development and testing of various machine learning models for effective binary classification of natural language reviews. The central idea is that by learning what language samples are positive, key words and features can be identified as positive indicators of enjoyment. </w:t>
      </w:r>
      <w:r w:rsidR="00DA7CD4">
        <w:rPr>
          <w:color w:val="000000"/>
          <w:sz w:val="20"/>
          <w:szCs w:val="20"/>
          <w:lang w:eastAsia="en-CA"/>
        </w:rPr>
        <w:t>And therefore, n</w:t>
      </w:r>
      <w:r w:rsidRPr="00F043CD">
        <w:rPr>
          <w:color w:val="000000"/>
          <w:sz w:val="20"/>
          <w:szCs w:val="20"/>
          <w:lang w:eastAsia="en-CA"/>
        </w:rPr>
        <w:t>ew content that shares these features can be suggested to the user. It should be noted at this point that this binary classification of positive/negative sentiment is understood as simply a first step in the development of a more comprehensive system for content suggestion. A complete description of the full system will be contained in the appendix of this report.</w:t>
      </w:r>
      <w:r w:rsidRPr="00F043CD">
        <w:rPr>
          <w:rFonts w:ascii="Arial" w:hAnsi="Arial" w:cs="Arial"/>
          <w:color w:val="000000"/>
          <w:lang w:eastAsia="en-CA"/>
        </w:rPr>
        <w:t> </w:t>
      </w:r>
    </w:p>
    <w:p w14:paraId="0FB7726A" w14:textId="57CC1E28" w:rsidR="00B366AF" w:rsidRPr="00BB1FB9" w:rsidRDefault="00B366AF" w:rsidP="00B366AF">
      <w:pPr>
        <w:pStyle w:val="Heading1"/>
        <w:jc w:val="center"/>
        <w:rPr>
          <w:sz w:val="20"/>
          <w:szCs w:val="20"/>
        </w:rPr>
      </w:pPr>
      <w:r>
        <w:rPr>
          <w:sz w:val="20"/>
          <w:szCs w:val="20"/>
        </w:rPr>
        <w:t>Problem Statement and Dataset</w:t>
      </w:r>
    </w:p>
    <w:p w14:paraId="7AE543E3" w14:textId="087A8B8E" w:rsidR="00B366AF" w:rsidRPr="00B366AF" w:rsidRDefault="00B366AF" w:rsidP="00B366AF">
      <w:pPr>
        <w:ind w:firstLine="36pt"/>
        <w:rPr>
          <w:sz w:val="20"/>
          <w:szCs w:val="20"/>
          <w:lang w:eastAsia="en-CA"/>
        </w:rPr>
      </w:pPr>
      <w:r w:rsidRPr="00B366AF">
        <w:rPr>
          <w:sz w:val="20"/>
          <w:szCs w:val="20"/>
          <w:lang w:eastAsia="en-CA"/>
        </w:rPr>
        <w:t>This project endeavours to showcase some effective models for the classification of sample texts as</w:t>
      </w:r>
      <w:r w:rsidR="006C1503">
        <w:rPr>
          <w:sz w:val="20"/>
          <w:szCs w:val="20"/>
          <w:lang w:eastAsia="en-CA"/>
        </w:rPr>
        <w:t xml:space="preserve"> exhibiting</w:t>
      </w:r>
      <w:r w:rsidRPr="00B366AF">
        <w:rPr>
          <w:sz w:val="20"/>
          <w:szCs w:val="20"/>
          <w:lang w:eastAsia="en-CA"/>
        </w:rPr>
        <w:t xml:space="preserve"> either positive or negative</w:t>
      </w:r>
      <w:r w:rsidR="006C1503">
        <w:rPr>
          <w:sz w:val="20"/>
          <w:szCs w:val="20"/>
          <w:lang w:eastAsia="en-CA"/>
        </w:rPr>
        <w:t xml:space="preserve"> sentiment</w:t>
      </w:r>
      <w:r w:rsidRPr="00B366AF">
        <w:rPr>
          <w:sz w:val="20"/>
          <w:szCs w:val="20"/>
          <w:lang w:eastAsia="en-CA"/>
        </w:rPr>
        <w:t>. These models will be able to predict whether new input text is either positive or negative based on the constituents of the text. Services such as Netflix and Amazon may be able to apply these models to the ways in which their users review or talk about their content</w:t>
      </w:r>
      <w:r w:rsidR="006C1503">
        <w:rPr>
          <w:sz w:val="20"/>
          <w:szCs w:val="20"/>
          <w:lang w:eastAsia="en-CA"/>
        </w:rPr>
        <w:t>, and ultimately provide insight into certain customer segment content preferences</w:t>
      </w:r>
      <w:r w:rsidRPr="00B366AF">
        <w:rPr>
          <w:sz w:val="20"/>
          <w:szCs w:val="20"/>
          <w:lang w:eastAsia="en-CA"/>
        </w:rPr>
        <w:t>.</w:t>
      </w:r>
    </w:p>
    <w:p w14:paraId="6AAA4373" w14:textId="5E5EC224" w:rsidR="00B366AF" w:rsidRPr="00F043CD" w:rsidRDefault="00B366AF" w:rsidP="006C1503">
      <w:pPr>
        <w:ind w:firstLine="36pt"/>
        <w:rPr>
          <w:lang w:eastAsia="en-CA"/>
        </w:rPr>
      </w:pPr>
      <w:r w:rsidRPr="00B366AF">
        <w:rPr>
          <w:sz w:val="20"/>
          <w:szCs w:val="20"/>
          <w:lang w:eastAsia="en-CA"/>
        </w:rPr>
        <w:t xml:space="preserve">Without access to genuine content streaming user’s natural language data, </w:t>
      </w:r>
      <w:r w:rsidR="00DA7CD4">
        <w:rPr>
          <w:sz w:val="20"/>
          <w:szCs w:val="20"/>
          <w:lang w:eastAsia="en-CA"/>
        </w:rPr>
        <w:t>this is</w:t>
      </w:r>
      <w:r w:rsidR="00DA7CD4" w:rsidRPr="00B366AF">
        <w:rPr>
          <w:sz w:val="20"/>
          <w:szCs w:val="20"/>
          <w:lang w:eastAsia="en-CA"/>
        </w:rPr>
        <w:t xml:space="preserve"> </w:t>
      </w:r>
      <w:r w:rsidRPr="00B366AF">
        <w:rPr>
          <w:sz w:val="20"/>
          <w:szCs w:val="20"/>
          <w:lang w:eastAsia="en-CA"/>
        </w:rPr>
        <w:t>simulate</w:t>
      </w:r>
      <w:r w:rsidR="00DA7CD4">
        <w:rPr>
          <w:sz w:val="20"/>
          <w:szCs w:val="20"/>
          <w:lang w:eastAsia="en-CA"/>
        </w:rPr>
        <w:t>d</w:t>
      </w:r>
      <w:r w:rsidRPr="00B366AF">
        <w:rPr>
          <w:sz w:val="20"/>
          <w:szCs w:val="20"/>
          <w:lang w:eastAsia="en-CA"/>
        </w:rPr>
        <w:t xml:space="preserve"> with movie reviews. This dataset was gathered from Kaggle, an online platform for all things data science.</w:t>
      </w:r>
      <w:ins w:id="1" w:author="Peter Aboud" w:date="2020-12-13T13:58:00Z">
        <w:r w:rsidR="00741CC6">
          <w:rPr>
            <w:rStyle w:val="EndnoteReference"/>
            <w:sz w:val="20"/>
            <w:szCs w:val="20"/>
            <w:lang w:eastAsia="en-CA"/>
          </w:rPr>
          <w:endnoteReference w:id="1"/>
        </w:r>
      </w:ins>
      <w:r w:rsidRPr="00B366AF">
        <w:rPr>
          <w:sz w:val="20"/>
          <w:szCs w:val="20"/>
          <w:lang w:eastAsia="en-CA"/>
        </w:rPr>
        <w:t xml:space="preserve"> It should be noted here that the data set used for the training and development of these models is perfectly balanced, with 50% of the texts labeled positive, and 50% negative. This dataset contains reviews written by professional movie critics. As such, it is not a perfect replacement for user generated natural language. It is safe to assume that the</w:t>
      </w:r>
      <w:del w:id="2" w:author="Peter Aboud [2]" w:date="2020-12-13T13:01:00Z">
        <w:r w:rsidRPr="00B366AF" w:rsidDel="00DA7CD4">
          <w:rPr>
            <w:sz w:val="20"/>
            <w:szCs w:val="20"/>
            <w:lang w:eastAsia="en-CA"/>
          </w:rPr>
          <w:delText>se</w:delText>
        </w:r>
      </w:del>
      <w:r w:rsidRPr="00B366AF">
        <w:rPr>
          <w:sz w:val="20"/>
          <w:szCs w:val="20"/>
          <w:lang w:eastAsia="en-CA"/>
        </w:rPr>
        <w:t xml:space="preserve"> data contain</w:t>
      </w:r>
      <w:ins w:id="3" w:author="Peter Aboud [2]" w:date="2020-12-13T13:01:00Z">
        <w:r w:rsidR="00DA7CD4">
          <w:rPr>
            <w:sz w:val="20"/>
            <w:szCs w:val="20"/>
            <w:lang w:eastAsia="en-CA"/>
          </w:rPr>
          <w:t>s</w:t>
        </w:r>
      </w:ins>
      <w:r w:rsidRPr="00B366AF">
        <w:rPr>
          <w:sz w:val="20"/>
          <w:szCs w:val="20"/>
          <w:lang w:eastAsia="en-CA"/>
        </w:rPr>
        <w:t xml:space="preserve"> language that may not be common for every</w:t>
      </w:r>
      <w:r>
        <w:rPr>
          <w:sz w:val="20"/>
          <w:szCs w:val="20"/>
          <w:lang w:eastAsia="en-CA"/>
        </w:rPr>
        <w:t>-</w:t>
      </w:r>
      <w:r w:rsidRPr="00B366AF">
        <w:rPr>
          <w:sz w:val="20"/>
          <w:szCs w:val="20"/>
          <w:lang w:eastAsia="en-CA"/>
        </w:rPr>
        <w:t>day users.</w:t>
      </w:r>
      <w:r w:rsidR="005D47D7">
        <w:rPr>
          <w:sz w:val="20"/>
          <w:szCs w:val="20"/>
          <w:lang w:eastAsia="en-CA"/>
        </w:rPr>
        <w:t xml:space="preserve"> The Kaggle dataset was pared down into three sets: training</w:t>
      </w:r>
      <w:r w:rsidR="00D45E94">
        <w:rPr>
          <w:sz w:val="20"/>
          <w:szCs w:val="20"/>
          <w:lang w:eastAsia="en-CA"/>
        </w:rPr>
        <w:t xml:space="preserve"> (4000 samples)</w:t>
      </w:r>
      <w:r w:rsidR="005D47D7">
        <w:rPr>
          <w:sz w:val="20"/>
          <w:szCs w:val="20"/>
          <w:lang w:eastAsia="en-CA"/>
        </w:rPr>
        <w:t>, validation</w:t>
      </w:r>
      <w:r w:rsidR="00D45E94">
        <w:rPr>
          <w:sz w:val="20"/>
          <w:szCs w:val="20"/>
          <w:lang w:eastAsia="en-CA"/>
        </w:rPr>
        <w:t xml:space="preserve"> (500 samples)</w:t>
      </w:r>
      <w:r w:rsidR="005D47D7">
        <w:rPr>
          <w:sz w:val="20"/>
          <w:szCs w:val="20"/>
          <w:lang w:eastAsia="en-CA"/>
        </w:rPr>
        <w:t>, and test</w:t>
      </w:r>
      <w:r w:rsidR="00D45E94">
        <w:rPr>
          <w:sz w:val="20"/>
          <w:szCs w:val="20"/>
          <w:lang w:eastAsia="en-CA"/>
        </w:rPr>
        <w:t xml:space="preserve"> (500 samples)</w:t>
      </w:r>
      <w:r w:rsidR="005D47D7">
        <w:rPr>
          <w:sz w:val="20"/>
          <w:szCs w:val="20"/>
          <w:lang w:eastAsia="en-CA"/>
        </w:rPr>
        <w:t xml:space="preserve">. </w:t>
      </w:r>
    </w:p>
    <w:bookmarkEnd w:id="0"/>
    <w:p w14:paraId="1A173153" w14:textId="5277CF67" w:rsidR="009303D9" w:rsidRPr="00BB1FB9" w:rsidRDefault="00425AAE" w:rsidP="001504E0">
      <w:pPr>
        <w:pStyle w:val="Heading1"/>
        <w:jc w:val="center"/>
        <w:rPr>
          <w:sz w:val="20"/>
          <w:szCs w:val="20"/>
        </w:rPr>
      </w:pPr>
      <w:r w:rsidRPr="00BB1FB9">
        <w:rPr>
          <w:sz w:val="20"/>
          <w:szCs w:val="20"/>
        </w:rPr>
        <w:lastRenderedPageBreak/>
        <w:t>M</w:t>
      </w:r>
      <w:r w:rsidR="004606AA" w:rsidRPr="00BB1FB9">
        <w:rPr>
          <w:sz w:val="20"/>
          <w:szCs w:val="20"/>
        </w:rPr>
        <w:t>ethods</w:t>
      </w:r>
      <w:r w:rsidR="00B366AF">
        <w:rPr>
          <w:sz w:val="20"/>
          <w:szCs w:val="20"/>
        </w:rPr>
        <w:t xml:space="preserve"> and Models</w:t>
      </w:r>
    </w:p>
    <w:p w14:paraId="06CC05B0" w14:textId="05A048DE" w:rsidR="009303D9" w:rsidRPr="00BB1FB9" w:rsidRDefault="00BB1FB9" w:rsidP="00ED0149">
      <w:pPr>
        <w:pStyle w:val="Heading2"/>
        <w:rPr>
          <w:sz w:val="20"/>
          <w:szCs w:val="20"/>
        </w:rPr>
      </w:pPr>
      <w:r w:rsidRPr="00BB1FB9">
        <w:rPr>
          <w:sz w:val="20"/>
          <w:szCs w:val="20"/>
        </w:rPr>
        <w:t>Text Normalization and Pre-Processing</w:t>
      </w:r>
    </w:p>
    <w:p w14:paraId="02B2626B" w14:textId="5FD9A6BE" w:rsidR="00BB1FB9" w:rsidRPr="00BB1FB9" w:rsidRDefault="00BB1FB9" w:rsidP="00BB1FB9">
      <w:pPr>
        <w:pStyle w:val="NormalWeb"/>
        <w:spacing w:before="0pt" w:beforeAutospacing="0" w:after="0pt" w:afterAutospacing="0"/>
        <w:ind w:firstLine="14.40pt"/>
        <w:textAlignment w:val="baseline"/>
        <w:rPr>
          <w:color w:val="000000"/>
          <w:sz w:val="20"/>
          <w:szCs w:val="20"/>
        </w:rPr>
      </w:pPr>
      <w:r w:rsidRPr="00BB1FB9">
        <w:rPr>
          <w:color w:val="000000"/>
          <w:sz w:val="20"/>
          <w:szCs w:val="20"/>
        </w:rPr>
        <w:t xml:space="preserve">The first step in </w:t>
      </w:r>
      <w:r w:rsidR="007325DD">
        <w:rPr>
          <w:color w:val="000000"/>
          <w:sz w:val="20"/>
          <w:szCs w:val="20"/>
        </w:rPr>
        <w:t>n</w:t>
      </w:r>
      <w:r w:rsidRPr="00BB1FB9">
        <w:rPr>
          <w:color w:val="000000"/>
          <w:sz w:val="20"/>
          <w:szCs w:val="20"/>
        </w:rPr>
        <w:t xml:space="preserve">atural </w:t>
      </w:r>
      <w:r w:rsidR="007325DD">
        <w:rPr>
          <w:color w:val="000000"/>
          <w:sz w:val="20"/>
          <w:szCs w:val="20"/>
        </w:rPr>
        <w:t>l</w:t>
      </w:r>
      <w:r w:rsidRPr="00BB1FB9">
        <w:rPr>
          <w:color w:val="000000"/>
          <w:sz w:val="20"/>
          <w:szCs w:val="20"/>
        </w:rPr>
        <w:t xml:space="preserve">anguage </w:t>
      </w:r>
      <w:r w:rsidR="007325DD">
        <w:rPr>
          <w:color w:val="000000"/>
          <w:sz w:val="20"/>
          <w:szCs w:val="20"/>
        </w:rPr>
        <w:t>p</w:t>
      </w:r>
      <w:r w:rsidRPr="00BB1FB9">
        <w:rPr>
          <w:color w:val="000000"/>
          <w:sz w:val="20"/>
          <w:szCs w:val="20"/>
        </w:rPr>
        <w:t xml:space="preserve">rocessing is the normalization and pre-processing of </w:t>
      </w:r>
      <w:r w:rsidR="00DA7CD4">
        <w:rPr>
          <w:color w:val="000000"/>
          <w:sz w:val="20"/>
          <w:szCs w:val="20"/>
        </w:rPr>
        <w:t>the</w:t>
      </w:r>
      <w:r w:rsidRPr="00BB1FB9">
        <w:rPr>
          <w:color w:val="000000"/>
          <w:sz w:val="20"/>
          <w:szCs w:val="20"/>
        </w:rPr>
        <w:t xml:space="preserve"> input data. This includes:</w:t>
      </w:r>
    </w:p>
    <w:p w14:paraId="10765F1E" w14:textId="5825B917" w:rsidR="00BB1FB9" w:rsidRPr="00BB1FB9" w:rsidRDefault="00BB1FB9" w:rsidP="007325DD">
      <w:pPr>
        <w:pStyle w:val="NormalWeb"/>
        <w:numPr>
          <w:ilvl w:val="0"/>
          <w:numId w:val="30"/>
        </w:numPr>
        <w:tabs>
          <w:tab w:val="clear" w:pos="36pt"/>
        </w:tabs>
        <w:spacing w:before="0pt" w:beforeAutospacing="0" w:after="0pt" w:afterAutospacing="0"/>
        <w:ind w:start="21.30pt" w:hanging="14.20pt"/>
        <w:textAlignment w:val="baseline"/>
        <w:rPr>
          <w:color w:val="000000"/>
          <w:sz w:val="20"/>
          <w:szCs w:val="20"/>
        </w:rPr>
      </w:pPr>
      <w:r w:rsidRPr="00BB1FB9">
        <w:rPr>
          <w:color w:val="000000"/>
          <w:sz w:val="20"/>
          <w:szCs w:val="20"/>
        </w:rPr>
        <w:t>Tokenization</w:t>
      </w:r>
      <w:r w:rsidR="00B366AF">
        <w:rPr>
          <w:color w:val="000000"/>
          <w:sz w:val="20"/>
          <w:szCs w:val="20"/>
        </w:rPr>
        <w:t xml:space="preserve"> – the separation of blocks of text into individual words.</w:t>
      </w:r>
    </w:p>
    <w:p w14:paraId="282BB6E0" w14:textId="1D831D60" w:rsidR="00BB1FB9" w:rsidRPr="00BB1FB9" w:rsidRDefault="00B366AF" w:rsidP="007325DD">
      <w:pPr>
        <w:pStyle w:val="NormalWeb"/>
        <w:numPr>
          <w:ilvl w:val="0"/>
          <w:numId w:val="30"/>
        </w:numPr>
        <w:tabs>
          <w:tab w:val="clear" w:pos="36pt"/>
        </w:tabs>
        <w:spacing w:before="0pt" w:beforeAutospacing="0" w:after="0pt" w:afterAutospacing="0"/>
        <w:ind w:start="21.30pt" w:hanging="14.20pt"/>
        <w:textAlignment w:val="baseline"/>
        <w:rPr>
          <w:color w:val="000000"/>
          <w:sz w:val="20"/>
          <w:szCs w:val="20"/>
        </w:rPr>
      </w:pPr>
      <w:r>
        <w:rPr>
          <w:color w:val="000000"/>
          <w:sz w:val="20"/>
          <w:szCs w:val="20"/>
        </w:rPr>
        <w:t>Lemmatization – the grouping together of various forms of the same word and their reduction to a single form</w:t>
      </w:r>
      <w:r w:rsidR="002333B1">
        <w:rPr>
          <w:color w:val="000000"/>
          <w:sz w:val="20"/>
          <w:szCs w:val="20"/>
        </w:rPr>
        <w:t xml:space="preserve">, </w:t>
      </w:r>
      <w:r w:rsidR="00741CC6">
        <w:rPr>
          <w:color w:val="000000"/>
          <w:sz w:val="20"/>
          <w:szCs w:val="20"/>
        </w:rPr>
        <w:t>e.g.,</w:t>
      </w:r>
      <w:r w:rsidR="002333B1">
        <w:rPr>
          <w:color w:val="000000"/>
          <w:sz w:val="20"/>
          <w:szCs w:val="20"/>
        </w:rPr>
        <w:t xml:space="preserve"> </w:t>
      </w:r>
      <w:proofErr w:type="gramStart"/>
      <w:r w:rsidR="002333B1">
        <w:rPr>
          <w:color w:val="000000"/>
          <w:sz w:val="20"/>
          <w:szCs w:val="20"/>
        </w:rPr>
        <w:t>can’t</w:t>
      </w:r>
      <w:proofErr w:type="gramEnd"/>
      <w:r w:rsidR="002333B1">
        <w:rPr>
          <w:color w:val="000000"/>
          <w:sz w:val="20"/>
          <w:szCs w:val="20"/>
        </w:rPr>
        <w:t>, cannot, can not.</w:t>
      </w:r>
    </w:p>
    <w:p w14:paraId="03CC7C75" w14:textId="065B245E" w:rsidR="00BB1FB9" w:rsidRDefault="00B366AF" w:rsidP="007325DD">
      <w:pPr>
        <w:pStyle w:val="NormalWeb"/>
        <w:numPr>
          <w:ilvl w:val="0"/>
          <w:numId w:val="30"/>
        </w:numPr>
        <w:tabs>
          <w:tab w:val="clear" w:pos="36pt"/>
        </w:tabs>
        <w:spacing w:before="0pt" w:beforeAutospacing="0" w:after="10pt" w:afterAutospacing="0"/>
        <w:ind w:start="21.30pt" w:hanging="14.20pt"/>
        <w:textAlignment w:val="baseline"/>
        <w:rPr>
          <w:color w:val="000000"/>
          <w:sz w:val="20"/>
          <w:szCs w:val="20"/>
        </w:rPr>
      </w:pPr>
      <w:r>
        <w:rPr>
          <w:color w:val="000000"/>
          <w:sz w:val="20"/>
          <w:szCs w:val="20"/>
        </w:rPr>
        <w:t>Stop-word filtering – the removal of words from a sample text that contain little or no relevant linguistic meaning to the sentiment of the text</w:t>
      </w:r>
      <w:r w:rsidR="001475A5">
        <w:rPr>
          <w:color w:val="000000"/>
          <w:sz w:val="20"/>
          <w:szCs w:val="20"/>
        </w:rPr>
        <w:t xml:space="preserve"> </w:t>
      </w:r>
      <w:r w:rsidR="00741CC6">
        <w:rPr>
          <w:color w:val="000000"/>
          <w:sz w:val="20"/>
          <w:szCs w:val="20"/>
        </w:rPr>
        <w:t>e.g.,</w:t>
      </w:r>
      <w:r w:rsidR="001475A5">
        <w:rPr>
          <w:color w:val="000000"/>
          <w:sz w:val="20"/>
          <w:szCs w:val="20"/>
        </w:rPr>
        <w:t xml:space="preserve"> “the</w:t>
      </w:r>
      <w:r w:rsidR="00741CC6">
        <w:rPr>
          <w:color w:val="000000"/>
          <w:sz w:val="20"/>
          <w:szCs w:val="20"/>
        </w:rPr>
        <w:t>.</w:t>
      </w:r>
      <w:r w:rsidR="001475A5">
        <w:rPr>
          <w:color w:val="000000"/>
          <w:sz w:val="20"/>
          <w:szCs w:val="20"/>
        </w:rPr>
        <w:t>”</w:t>
      </w:r>
    </w:p>
    <w:p w14:paraId="07BD8050" w14:textId="7268C0DC" w:rsidR="007325DD" w:rsidRDefault="007325DD" w:rsidP="007325DD">
      <w:pPr>
        <w:pStyle w:val="NormalWeb"/>
        <w:spacing w:before="0pt" w:beforeAutospacing="0" w:after="10pt" w:afterAutospacing="0"/>
        <w:textAlignment w:val="baseline"/>
        <w:rPr>
          <w:color w:val="000000"/>
          <w:sz w:val="20"/>
          <w:szCs w:val="20"/>
        </w:rPr>
      </w:pPr>
      <w:r>
        <w:rPr>
          <w:color w:val="000000"/>
          <w:sz w:val="20"/>
          <w:szCs w:val="20"/>
        </w:rPr>
        <w:t xml:space="preserve">These are all done to create a sample text that is easier to work with, and more indicative of sentiment. The python library, Natural Language Tool Kit (NLTK), provides most of this functionality. </w:t>
      </w:r>
    </w:p>
    <w:p w14:paraId="4B9DBFB9" w14:textId="71440D8C" w:rsidR="009303D9" w:rsidRDefault="00B466BB" w:rsidP="00ED0149">
      <w:pPr>
        <w:pStyle w:val="Heading2"/>
        <w:rPr>
          <w:sz w:val="20"/>
          <w:szCs w:val="20"/>
        </w:rPr>
      </w:pPr>
      <w:r>
        <w:rPr>
          <w:sz w:val="20"/>
          <w:szCs w:val="20"/>
        </w:rPr>
        <w:t>Feature Engineering</w:t>
      </w:r>
      <w:r w:rsidR="005462E3">
        <w:rPr>
          <w:sz w:val="20"/>
          <w:szCs w:val="20"/>
        </w:rPr>
        <w:t>:</w:t>
      </w:r>
    </w:p>
    <w:p w14:paraId="5AC8B8B5" w14:textId="718EE2B7" w:rsidR="005462E3" w:rsidRPr="005462E3" w:rsidRDefault="007325DD" w:rsidP="005462E3">
      <w:pPr>
        <w:ind w:firstLine="14.40pt"/>
        <w:rPr>
          <w:sz w:val="20"/>
          <w:szCs w:val="20"/>
        </w:rPr>
      </w:pPr>
      <w:r>
        <w:rPr>
          <w:sz w:val="20"/>
          <w:szCs w:val="20"/>
        </w:rPr>
        <w:t>Once the sample texts have been processed</w:t>
      </w:r>
      <w:ins w:id="4" w:author="Peter Aboud [2]" w:date="2020-12-13T13:04:00Z">
        <w:r w:rsidR="00DA7CD4">
          <w:rPr>
            <w:sz w:val="20"/>
            <w:szCs w:val="20"/>
          </w:rPr>
          <w:t>,</w:t>
        </w:r>
      </w:ins>
      <w:r>
        <w:rPr>
          <w:sz w:val="20"/>
          <w:szCs w:val="20"/>
        </w:rPr>
        <w:t xml:space="preserve"> a group of features is to be selected. These features (for NLP) are the words that the engineer believes to be important for determining the sentiment of the given text. It is therefore vitally important that these features are chosen carefully. </w:t>
      </w:r>
      <w:r w:rsidR="005462E3" w:rsidRPr="005462E3">
        <w:rPr>
          <w:sz w:val="20"/>
          <w:szCs w:val="20"/>
        </w:rPr>
        <w:t xml:space="preserve">For </w:t>
      </w:r>
      <w:r w:rsidR="005462E3">
        <w:rPr>
          <w:sz w:val="20"/>
          <w:szCs w:val="20"/>
        </w:rPr>
        <w:t>sentiment analysis</w:t>
      </w:r>
      <w:r w:rsidR="005462E3" w:rsidRPr="005462E3">
        <w:rPr>
          <w:sz w:val="20"/>
          <w:szCs w:val="20"/>
        </w:rPr>
        <w:t xml:space="preserve">, these features are </w:t>
      </w:r>
      <w:r w:rsidR="005462E3">
        <w:rPr>
          <w:sz w:val="20"/>
          <w:szCs w:val="20"/>
        </w:rPr>
        <w:t>the</w:t>
      </w:r>
      <w:r w:rsidR="005462E3" w:rsidRPr="005462E3">
        <w:rPr>
          <w:sz w:val="20"/>
          <w:szCs w:val="20"/>
        </w:rPr>
        <w:t xml:space="preserve"> words that </w:t>
      </w:r>
      <w:r w:rsidR="009353CB">
        <w:rPr>
          <w:sz w:val="20"/>
          <w:szCs w:val="20"/>
        </w:rPr>
        <w:t>are</w:t>
      </w:r>
      <w:r w:rsidR="005462E3" w:rsidRPr="005462E3">
        <w:rPr>
          <w:sz w:val="20"/>
          <w:szCs w:val="20"/>
        </w:rPr>
        <w:t xml:space="preserve"> believe</w:t>
      </w:r>
      <w:r w:rsidR="009353CB">
        <w:rPr>
          <w:sz w:val="20"/>
          <w:szCs w:val="20"/>
        </w:rPr>
        <w:t>d</w:t>
      </w:r>
      <w:r w:rsidR="005462E3" w:rsidRPr="005462E3">
        <w:rPr>
          <w:sz w:val="20"/>
          <w:szCs w:val="20"/>
        </w:rPr>
        <w:t xml:space="preserve"> to be uniquely indicative of either positive or negative sentiment. This group of words is referred to as the vocabulary.</w:t>
      </w:r>
      <w:r w:rsidR="005462E3">
        <w:rPr>
          <w:sz w:val="20"/>
          <w:szCs w:val="20"/>
        </w:rPr>
        <w:t xml:space="preserve"> This examination looks at two different methods of vocabulary creation, what are termed heretofore as ‘local’</w:t>
      </w:r>
      <w:r w:rsidR="002333B1">
        <w:rPr>
          <w:sz w:val="20"/>
          <w:szCs w:val="20"/>
        </w:rPr>
        <w:t xml:space="preserve">, </w:t>
      </w:r>
      <w:r w:rsidR="005462E3">
        <w:rPr>
          <w:sz w:val="20"/>
          <w:szCs w:val="20"/>
        </w:rPr>
        <w:t>‘global’</w:t>
      </w:r>
      <w:r w:rsidR="002333B1">
        <w:rPr>
          <w:sz w:val="20"/>
          <w:szCs w:val="20"/>
        </w:rPr>
        <w:t>, and ‘categorical’</w:t>
      </w:r>
      <w:r w:rsidR="005462E3">
        <w:rPr>
          <w:sz w:val="20"/>
          <w:szCs w:val="20"/>
        </w:rPr>
        <w:t>.</w:t>
      </w:r>
    </w:p>
    <w:p w14:paraId="6DF2175B" w14:textId="09B0DF0A" w:rsidR="00B466BB" w:rsidRDefault="00B466BB" w:rsidP="00B466BB">
      <w:pPr>
        <w:pStyle w:val="Heading3"/>
        <w:rPr>
          <w:sz w:val="20"/>
          <w:szCs w:val="20"/>
        </w:rPr>
      </w:pPr>
      <w:r>
        <w:rPr>
          <w:sz w:val="20"/>
          <w:szCs w:val="20"/>
        </w:rPr>
        <w:t xml:space="preserve">Local </w:t>
      </w:r>
      <w:r w:rsidR="00A50F87">
        <w:rPr>
          <w:sz w:val="20"/>
          <w:szCs w:val="20"/>
        </w:rPr>
        <w:t>v</w:t>
      </w:r>
      <w:r>
        <w:rPr>
          <w:sz w:val="20"/>
          <w:szCs w:val="20"/>
        </w:rPr>
        <w:t xml:space="preserve">ocabulary </w:t>
      </w:r>
      <w:r w:rsidR="00A50F87">
        <w:rPr>
          <w:sz w:val="20"/>
          <w:szCs w:val="20"/>
        </w:rPr>
        <w:t>c</w:t>
      </w:r>
      <w:r>
        <w:rPr>
          <w:sz w:val="20"/>
          <w:szCs w:val="20"/>
        </w:rPr>
        <w:t>ollection</w:t>
      </w:r>
      <w:r w:rsidR="007325DD">
        <w:rPr>
          <w:sz w:val="20"/>
          <w:szCs w:val="20"/>
        </w:rPr>
        <w:t>.</w:t>
      </w:r>
    </w:p>
    <w:p w14:paraId="72D0DB7E" w14:textId="3DB3D037" w:rsidR="00B466BB" w:rsidRPr="00B466BB" w:rsidRDefault="005462E3" w:rsidP="00B466BB">
      <w:pPr>
        <w:pStyle w:val="ListParagraph"/>
        <w:numPr>
          <w:ilvl w:val="0"/>
          <w:numId w:val="40"/>
        </w:numPr>
      </w:pPr>
      <w:r>
        <w:rPr>
          <w:sz w:val="20"/>
          <w:szCs w:val="20"/>
        </w:rPr>
        <w:t>After the sample texts in the training data have been pre-processed, the frequency of each word within that sample</w:t>
      </w:r>
      <w:r w:rsidR="009353CB">
        <w:rPr>
          <w:sz w:val="20"/>
          <w:szCs w:val="20"/>
        </w:rPr>
        <w:t xml:space="preserve"> is determined</w:t>
      </w:r>
      <w:r>
        <w:rPr>
          <w:sz w:val="20"/>
          <w:szCs w:val="20"/>
        </w:rPr>
        <w:t xml:space="preserve">. The </w:t>
      </w:r>
      <w:r>
        <w:rPr>
          <w:i/>
          <w:iCs/>
          <w:sz w:val="20"/>
          <w:szCs w:val="20"/>
        </w:rPr>
        <w:t>n</w:t>
      </w:r>
      <w:r>
        <w:rPr>
          <w:sz w:val="20"/>
          <w:szCs w:val="20"/>
        </w:rPr>
        <w:t xml:space="preserve"> most common words are added to </w:t>
      </w:r>
      <w:r w:rsidR="009353CB">
        <w:rPr>
          <w:sz w:val="20"/>
          <w:szCs w:val="20"/>
        </w:rPr>
        <w:t xml:space="preserve">the </w:t>
      </w:r>
      <w:r>
        <w:rPr>
          <w:sz w:val="20"/>
          <w:szCs w:val="20"/>
        </w:rPr>
        <w:t>vocabulary collection</w:t>
      </w:r>
      <w:r w:rsidR="007325DD">
        <w:rPr>
          <w:sz w:val="20"/>
          <w:szCs w:val="20"/>
        </w:rPr>
        <w:t>, not including those that are already contained in the vocabulary</w:t>
      </w:r>
      <w:r>
        <w:rPr>
          <w:sz w:val="20"/>
          <w:szCs w:val="20"/>
        </w:rPr>
        <w:t xml:space="preserve">. </w:t>
      </w:r>
      <w:r w:rsidR="00A50F87">
        <w:rPr>
          <w:sz w:val="20"/>
          <w:szCs w:val="20"/>
        </w:rPr>
        <w:t xml:space="preserve">This was the first method implemented, and it quickly became apparent that it has flaws. These will be discussed in the </w:t>
      </w:r>
      <w:r w:rsidR="00007493">
        <w:rPr>
          <w:sz w:val="20"/>
          <w:szCs w:val="20"/>
        </w:rPr>
        <w:t>discussion</w:t>
      </w:r>
      <w:r w:rsidR="00A50F87">
        <w:rPr>
          <w:sz w:val="20"/>
          <w:szCs w:val="20"/>
        </w:rPr>
        <w:t xml:space="preserve"> section</w:t>
      </w:r>
    </w:p>
    <w:p w14:paraId="3D3F0C77" w14:textId="3FA6544E" w:rsidR="00BB1FB9" w:rsidRPr="00BB1FB9" w:rsidRDefault="00B466BB" w:rsidP="00BB1FB9">
      <w:pPr>
        <w:pStyle w:val="Heading3"/>
        <w:rPr>
          <w:sz w:val="20"/>
          <w:szCs w:val="20"/>
        </w:rPr>
      </w:pPr>
      <w:r>
        <w:rPr>
          <w:sz w:val="20"/>
          <w:szCs w:val="20"/>
        </w:rPr>
        <w:t xml:space="preserve">Global </w:t>
      </w:r>
      <w:r w:rsidR="00A50F87">
        <w:rPr>
          <w:sz w:val="20"/>
          <w:szCs w:val="20"/>
        </w:rPr>
        <w:t>v</w:t>
      </w:r>
      <w:r>
        <w:rPr>
          <w:sz w:val="20"/>
          <w:szCs w:val="20"/>
        </w:rPr>
        <w:t xml:space="preserve">ocabulary </w:t>
      </w:r>
      <w:r w:rsidR="00A50F87">
        <w:rPr>
          <w:sz w:val="20"/>
          <w:szCs w:val="20"/>
        </w:rPr>
        <w:t>c</w:t>
      </w:r>
      <w:r>
        <w:rPr>
          <w:sz w:val="20"/>
          <w:szCs w:val="20"/>
        </w:rPr>
        <w:t>ollection</w:t>
      </w:r>
      <w:r w:rsidR="007325DD">
        <w:rPr>
          <w:sz w:val="20"/>
          <w:szCs w:val="20"/>
        </w:rPr>
        <w:t>.</w:t>
      </w:r>
    </w:p>
    <w:p w14:paraId="34D41273" w14:textId="46138C14" w:rsidR="00D62363" w:rsidRDefault="00A50F87" w:rsidP="00A50F87">
      <w:pPr>
        <w:pStyle w:val="NormalWeb"/>
        <w:numPr>
          <w:ilvl w:val="0"/>
          <w:numId w:val="29"/>
        </w:numPr>
        <w:spacing w:before="0pt" w:beforeAutospacing="0" w:after="0pt" w:afterAutospacing="0"/>
        <w:textAlignment w:val="baseline"/>
        <w:rPr>
          <w:color w:val="000000"/>
          <w:sz w:val="20"/>
          <w:szCs w:val="20"/>
        </w:rPr>
      </w:pPr>
      <w:r>
        <w:rPr>
          <w:color w:val="000000"/>
          <w:sz w:val="20"/>
          <w:szCs w:val="20"/>
        </w:rPr>
        <w:t>As the name suggests this method looks at the frequency of individual words across the training set as a whole. It uses all the words that occur more than five times globally. This is a more accurate representation of words that represent the sentiment of the corpus.</w:t>
      </w:r>
    </w:p>
    <w:p w14:paraId="76F1C3CA" w14:textId="56365756" w:rsidR="002333B1" w:rsidRDefault="002333B1" w:rsidP="002333B1">
      <w:pPr>
        <w:pStyle w:val="Heading3"/>
        <w:rPr>
          <w:sz w:val="20"/>
          <w:szCs w:val="20"/>
        </w:rPr>
      </w:pPr>
      <w:r w:rsidRPr="002333B1">
        <w:rPr>
          <w:sz w:val="20"/>
          <w:szCs w:val="20"/>
        </w:rPr>
        <w:t>Categorical</w:t>
      </w:r>
      <w:r>
        <w:rPr>
          <w:sz w:val="20"/>
          <w:szCs w:val="20"/>
        </w:rPr>
        <w:t xml:space="preserve"> vocabulary</w:t>
      </w:r>
    </w:p>
    <w:p w14:paraId="7DC15814" w14:textId="39BD661D" w:rsidR="002333B1" w:rsidRPr="002333B1" w:rsidRDefault="002333B1" w:rsidP="002333B1">
      <w:pPr>
        <w:pStyle w:val="ListParagraph"/>
        <w:numPr>
          <w:ilvl w:val="0"/>
          <w:numId w:val="40"/>
        </w:numPr>
        <w:rPr>
          <w:sz w:val="20"/>
          <w:szCs w:val="20"/>
        </w:rPr>
      </w:pPr>
      <w:r>
        <w:rPr>
          <w:sz w:val="20"/>
          <w:szCs w:val="20"/>
        </w:rPr>
        <w:t xml:space="preserve">This method takes all the words in the corpus of sample texts and examines the occurrence rate of each word for each classification. If there is a significant divide between these values, the word or feature can be understood to be more relevant for a specific classification than mere coincidence. </w:t>
      </w:r>
      <w:r w:rsidR="009353CB">
        <w:rPr>
          <w:sz w:val="20"/>
          <w:szCs w:val="20"/>
        </w:rPr>
        <w:t>T</w:t>
      </w:r>
      <w:r>
        <w:rPr>
          <w:sz w:val="20"/>
          <w:szCs w:val="20"/>
        </w:rPr>
        <w:t xml:space="preserve">he motivation for this method of feature selection </w:t>
      </w:r>
      <w:r w:rsidR="009353CB">
        <w:rPr>
          <w:sz w:val="20"/>
          <w:szCs w:val="20"/>
        </w:rPr>
        <w:t>will be discussed in the</w:t>
      </w:r>
      <w:r>
        <w:rPr>
          <w:sz w:val="20"/>
          <w:szCs w:val="20"/>
        </w:rPr>
        <w:t xml:space="preserve"> </w:t>
      </w:r>
      <w:r w:rsidR="00007493">
        <w:rPr>
          <w:sz w:val="20"/>
          <w:szCs w:val="20"/>
        </w:rPr>
        <w:t>discussion</w:t>
      </w:r>
      <w:r>
        <w:rPr>
          <w:sz w:val="20"/>
          <w:szCs w:val="20"/>
        </w:rPr>
        <w:t xml:space="preserve"> section.</w:t>
      </w:r>
    </w:p>
    <w:p w14:paraId="4CC79FE7" w14:textId="60AF5AA4" w:rsidR="004606AA" w:rsidRDefault="008B6F84" w:rsidP="00D62363">
      <w:pPr>
        <w:pStyle w:val="Heading2"/>
        <w:rPr>
          <w:sz w:val="20"/>
          <w:szCs w:val="20"/>
        </w:rPr>
      </w:pPr>
      <w:r>
        <w:rPr>
          <w:sz w:val="20"/>
          <w:szCs w:val="20"/>
        </w:rPr>
        <w:t>Feature Extraction</w:t>
      </w:r>
    </w:p>
    <w:p w14:paraId="079B6792" w14:textId="32033031" w:rsidR="00A50F87" w:rsidRDefault="00A50F87" w:rsidP="002036D6">
      <w:pPr>
        <w:ind w:firstLine="14.20pt"/>
        <w:rPr>
          <w:sz w:val="20"/>
          <w:szCs w:val="20"/>
        </w:rPr>
      </w:pPr>
      <w:r>
        <w:rPr>
          <w:sz w:val="20"/>
          <w:szCs w:val="20"/>
        </w:rPr>
        <w:t xml:space="preserve">Once the vocabulary has been </w:t>
      </w:r>
      <w:r w:rsidR="008B6F84">
        <w:rPr>
          <w:sz w:val="20"/>
          <w:szCs w:val="20"/>
        </w:rPr>
        <w:t>created,</w:t>
      </w:r>
      <w:r>
        <w:rPr>
          <w:sz w:val="20"/>
          <w:szCs w:val="20"/>
        </w:rPr>
        <w:t xml:space="preserve"> a Pandas </w:t>
      </w:r>
      <w:r w:rsidR="00947193">
        <w:rPr>
          <w:i/>
          <w:iCs/>
          <w:sz w:val="20"/>
          <w:szCs w:val="20"/>
        </w:rPr>
        <w:t>d</w:t>
      </w:r>
      <w:r w:rsidRPr="002036D6">
        <w:rPr>
          <w:i/>
          <w:iCs/>
          <w:sz w:val="20"/>
          <w:szCs w:val="20"/>
        </w:rPr>
        <w:t>ata</w:t>
      </w:r>
      <w:r w:rsidR="00947193">
        <w:rPr>
          <w:i/>
          <w:iCs/>
          <w:sz w:val="20"/>
          <w:szCs w:val="20"/>
        </w:rPr>
        <w:t>f</w:t>
      </w:r>
      <w:r w:rsidRPr="002036D6">
        <w:rPr>
          <w:i/>
          <w:iCs/>
          <w:sz w:val="20"/>
          <w:szCs w:val="20"/>
        </w:rPr>
        <w:t>rame</w:t>
      </w:r>
      <w:r w:rsidR="009353CB" w:rsidRPr="00741CC6">
        <w:rPr>
          <w:sz w:val="20"/>
          <w:szCs w:val="20"/>
        </w:rPr>
        <w:t xml:space="preserve"> is updated</w:t>
      </w:r>
      <w:r>
        <w:rPr>
          <w:sz w:val="20"/>
          <w:szCs w:val="20"/>
        </w:rPr>
        <w:t xml:space="preserve"> to includ</w:t>
      </w:r>
      <w:r w:rsidR="008B6F84">
        <w:rPr>
          <w:sz w:val="20"/>
          <w:szCs w:val="20"/>
        </w:rPr>
        <w:t xml:space="preserve">e columns for each feature. </w:t>
      </w:r>
      <w:r w:rsidR="00947193">
        <w:rPr>
          <w:sz w:val="20"/>
          <w:szCs w:val="20"/>
        </w:rPr>
        <w:t xml:space="preserve">Each row of the </w:t>
      </w:r>
      <w:r w:rsidR="00947193" w:rsidRPr="00947193">
        <w:rPr>
          <w:i/>
          <w:iCs/>
          <w:sz w:val="20"/>
          <w:szCs w:val="20"/>
        </w:rPr>
        <w:t>dataframe</w:t>
      </w:r>
      <w:r w:rsidR="00947193">
        <w:rPr>
          <w:sz w:val="20"/>
          <w:szCs w:val="20"/>
        </w:rPr>
        <w:t xml:space="preserve"> pertains to an input sample text, and the values in the column are updated with</w:t>
      </w:r>
      <w:r w:rsidR="008B6F84">
        <w:rPr>
          <w:sz w:val="20"/>
          <w:szCs w:val="20"/>
        </w:rPr>
        <w:t xml:space="preserve"> feature ‘scores’ that represent the relevance of that particular feature to the input sample. The </w:t>
      </w:r>
      <w:r w:rsidR="002036D6">
        <w:rPr>
          <w:sz w:val="20"/>
          <w:szCs w:val="20"/>
        </w:rPr>
        <w:t>scores are calculated in one of two ways.</w:t>
      </w:r>
    </w:p>
    <w:p w14:paraId="6D147814" w14:textId="2C73E719" w:rsidR="002036D6" w:rsidRDefault="002036D6" w:rsidP="002036D6">
      <w:pPr>
        <w:pStyle w:val="Heading3"/>
        <w:rPr>
          <w:sz w:val="20"/>
          <w:szCs w:val="20"/>
        </w:rPr>
      </w:pPr>
      <w:r w:rsidRPr="002036D6">
        <w:rPr>
          <w:sz w:val="20"/>
          <w:szCs w:val="20"/>
        </w:rPr>
        <w:t>Term frequency</w:t>
      </w:r>
      <w:r>
        <w:rPr>
          <w:sz w:val="20"/>
          <w:szCs w:val="20"/>
        </w:rPr>
        <w:t xml:space="preserve"> (tf):</w:t>
      </w:r>
    </w:p>
    <w:p w14:paraId="48310EC4" w14:textId="5D073AE1" w:rsidR="002036D6" w:rsidRPr="002036D6" w:rsidRDefault="002036D6" w:rsidP="002036D6">
      <w:pPr>
        <w:pStyle w:val="ListParagraph"/>
        <w:numPr>
          <w:ilvl w:val="0"/>
          <w:numId w:val="40"/>
        </w:numPr>
      </w:pPr>
      <w:r>
        <w:rPr>
          <w:sz w:val="20"/>
          <w:szCs w:val="20"/>
        </w:rPr>
        <w:t>Simply put the score is the number of occurrences of that feature in the sample text.</w:t>
      </w:r>
    </w:p>
    <w:p w14:paraId="796AB422" w14:textId="4AD03042" w:rsidR="002036D6" w:rsidRDefault="002036D6" w:rsidP="002036D6">
      <w:pPr>
        <w:pStyle w:val="Heading3"/>
        <w:rPr>
          <w:sz w:val="20"/>
          <w:szCs w:val="20"/>
        </w:rPr>
      </w:pPr>
      <w:r w:rsidRPr="002036D6">
        <w:rPr>
          <w:sz w:val="20"/>
          <w:szCs w:val="20"/>
        </w:rPr>
        <w:t>Term frequency inverse document frequency</w:t>
      </w:r>
      <w:r>
        <w:rPr>
          <w:sz w:val="20"/>
          <w:szCs w:val="20"/>
        </w:rPr>
        <w:t xml:space="preserve"> (</w:t>
      </w:r>
      <w:r w:rsidR="001475A5">
        <w:rPr>
          <w:sz w:val="20"/>
          <w:szCs w:val="20"/>
        </w:rPr>
        <w:t>TFIDF</w:t>
      </w:r>
      <w:r>
        <w:rPr>
          <w:sz w:val="20"/>
          <w:szCs w:val="20"/>
        </w:rPr>
        <w:t>):</w:t>
      </w:r>
    </w:p>
    <w:p w14:paraId="3E395FCE" w14:textId="4697E8AB" w:rsidR="002036D6" w:rsidRPr="002036D6" w:rsidRDefault="002036D6" w:rsidP="002036D6">
      <w:pPr>
        <w:pStyle w:val="ListParagraph"/>
        <w:numPr>
          <w:ilvl w:val="0"/>
          <w:numId w:val="40"/>
        </w:numPr>
      </w:pPr>
      <w:r>
        <w:rPr>
          <w:sz w:val="20"/>
          <w:szCs w:val="20"/>
        </w:rPr>
        <w:t>This metric is a statistical representation of the importance of a word to a document that exists in a collection. The importance of a particular word increases when it appears frequently within that document but occurs infrequently in the other documents.</w:t>
      </w:r>
      <w:bookmarkStart w:id="5" w:name="_Hlk57888759"/>
      <w:r w:rsidR="00947193">
        <w:rPr>
          <w:sz w:val="20"/>
          <w:szCs w:val="20"/>
        </w:rPr>
        <w:t xml:space="preserve"> </w:t>
      </w:r>
    </w:p>
    <w:p w14:paraId="626919C1" w14:textId="77777777" w:rsidR="002036D6" w:rsidRPr="002036D6" w:rsidRDefault="002036D6" w:rsidP="00947193">
      <w:pPr>
        <w:pStyle w:val="ListParagraph"/>
        <w:numPr>
          <w:ilvl w:val="1"/>
          <w:numId w:val="40"/>
        </w:numPr>
      </w:pPr>
      <m:oMath>
        <m:r>
          <w:rPr>
            <w:rFonts w:ascii="Cambria Math" w:hAnsi="Cambria Math" w:cs="Arial"/>
            <w:color w:val="000000"/>
            <w:sz w:val="16"/>
            <w:szCs w:val="16"/>
            <w:lang w:eastAsia="en-CA"/>
          </w:rPr>
          <m:t>tf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r>
          <w:rPr>
            <w:rFonts w:ascii="Cambria Math" w:hAnsi="Cambria Math" w:cs="Arial"/>
            <w:color w:val="000000"/>
            <w:sz w:val="16"/>
            <w:szCs w:val="16"/>
            <w:lang w:eastAsia="en-CA"/>
          </w:rPr>
          <m:t>=</m:t>
        </m:r>
        <m:f>
          <m:fPr>
            <m:ctrlPr>
              <w:rPr>
                <w:rFonts w:ascii="Cambria Math" w:hAnsi="Cambria Math" w:cs="Arial"/>
                <w:i/>
                <w:color w:val="000000"/>
                <w:sz w:val="16"/>
                <w:szCs w:val="16"/>
                <w:lang w:eastAsia="en-CA"/>
              </w:rPr>
            </m:ctrlPr>
          </m:fPr>
          <m:num>
            <m:r>
              <w:rPr>
                <w:rFonts w:ascii="Cambria Math" w:hAnsi="Cambria Math" w:cs="Arial"/>
                <w:color w:val="000000"/>
                <w:sz w:val="16"/>
                <w:szCs w:val="16"/>
                <w:lang w:eastAsia="en-CA"/>
              </w:rPr>
              <m:t xml:space="preserve">number of occurences of word </m:t>
            </m:r>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num>
          <m:den>
            <m:r>
              <w:rPr>
                <w:rFonts w:ascii="Cambria Math" w:hAnsi="Cambria Math" w:cs="Arial"/>
                <w:color w:val="000000"/>
                <w:sz w:val="16"/>
                <w:szCs w:val="16"/>
                <w:lang w:eastAsia="en-CA"/>
              </w:rPr>
              <m:t>length of the sample text</m:t>
            </m:r>
          </m:den>
        </m:f>
      </m:oMath>
      <w:bookmarkEnd w:id="5"/>
    </w:p>
    <w:p w14:paraId="1E49E189" w14:textId="10D3ADA8" w:rsidR="002036D6" w:rsidRPr="002036D6" w:rsidRDefault="002036D6" w:rsidP="00947193">
      <w:pPr>
        <w:pStyle w:val="ListParagraph"/>
        <w:numPr>
          <w:ilvl w:val="1"/>
          <w:numId w:val="40"/>
        </w:numPr>
      </w:pPr>
      <m:oMath>
        <m:r>
          <w:rPr>
            <w:rFonts w:ascii="Cambria Math" w:hAnsi="Cambria Math" w:cs="Arial"/>
            <w:color w:val="000000"/>
            <w:sz w:val="16"/>
            <w:szCs w:val="16"/>
            <w:lang w:eastAsia="en-CA"/>
          </w:rPr>
          <m:t>idf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r>
          <w:rPr>
            <w:rFonts w:ascii="Cambria Math" w:hAnsi="Cambria Math" w:cs="Arial"/>
            <w:color w:val="000000"/>
            <w:sz w:val="16"/>
            <w:szCs w:val="16"/>
            <w:lang w:eastAsia="en-CA"/>
          </w:rPr>
          <m:t>=</m:t>
        </m:r>
        <m:func>
          <m:funcPr>
            <m:ctrlPr>
              <w:rPr>
                <w:rFonts w:ascii="Cambria Math" w:hAnsi="Cambria Math" w:cs="Arial"/>
                <w:i/>
                <w:color w:val="000000"/>
                <w:sz w:val="16"/>
                <w:szCs w:val="16"/>
                <w:lang w:eastAsia="en-CA"/>
              </w:rPr>
            </m:ctrlPr>
          </m:funcPr>
          <m:fName>
            <m:r>
              <m:rPr>
                <m:sty m:val="p"/>
              </m:rPr>
              <w:rPr>
                <w:rFonts w:ascii="Cambria Math" w:hAnsi="Cambria Math" w:cs="Arial"/>
                <w:color w:val="000000"/>
                <w:sz w:val="16"/>
                <w:szCs w:val="16"/>
              </w:rPr>
              <m:t>log</m:t>
            </m:r>
          </m:fName>
          <m:e>
            <m:f>
              <m:fPr>
                <m:ctrlPr>
                  <w:rPr>
                    <w:rFonts w:ascii="Cambria Math" w:hAnsi="Cambria Math" w:cs="Arial"/>
                    <w:i/>
                    <w:color w:val="000000"/>
                    <w:sz w:val="16"/>
                    <w:szCs w:val="16"/>
                    <w:lang w:eastAsia="en-CA"/>
                  </w:rPr>
                </m:ctrlPr>
              </m:fPr>
              <m:num>
                <m:r>
                  <w:rPr>
                    <w:rFonts w:ascii="Cambria Math" w:hAnsi="Cambria Math" w:cs="Arial"/>
                    <w:color w:val="000000"/>
                    <w:sz w:val="16"/>
                    <w:szCs w:val="16"/>
                    <w:lang w:eastAsia="en-CA"/>
                  </w:rPr>
                  <m:t>number of texts</m:t>
                </m:r>
              </m:num>
              <m:den>
                <m:r>
                  <w:rPr>
                    <w:rFonts w:ascii="Cambria Math" w:hAnsi="Cambria Math" w:cs="Arial"/>
                    <w:color w:val="000000"/>
                    <w:sz w:val="16"/>
                    <w:szCs w:val="16"/>
                    <w:lang w:eastAsia="en-CA"/>
                  </w:rPr>
                  <m:t>number of texts with at least one occurence</m:t>
                </m:r>
              </m:den>
            </m:f>
          </m:e>
        </m:func>
      </m:oMath>
    </w:p>
    <w:p w14:paraId="025D1F38" w14:textId="3E10ADC2" w:rsidR="002036D6" w:rsidRPr="00741CC6" w:rsidRDefault="00741CC6" w:rsidP="00741CC6">
      <w:pPr>
        <w:pStyle w:val="ListParagraph"/>
        <w:numPr>
          <w:ilvl w:val="1"/>
          <w:numId w:val="40"/>
        </w:numPr>
      </w:pPr>
      <m:oMath>
        <m:r>
          <w:rPr>
            <w:rFonts w:ascii="Cambria Math" w:hAnsi="Cambria Math" w:cs="Arial"/>
            <w:color w:val="000000"/>
            <w:sz w:val="16"/>
            <w:szCs w:val="16"/>
            <w:lang w:eastAsia="en-CA"/>
          </w:rPr>
          <m:t>tfidf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r>
          <w:rPr>
            <w:rFonts w:ascii="Cambria Math" w:hAnsi="Cambria Math" w:cs="Arial"/>
            <w:color w:val="000000"/>
            <w:sz w:val="16"/>
            <w:szCs w:val="16"/>
            <w:lang w:eastAsia="en-CA"/>
          </w:rPr>
          <m:t>=tf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r>
          <w:rPr>
            <w:rFonts w:ascii="Cambria Math" w:hAnsi="Cambria Math" w:cs="Arial"/>
            <w:color w:val="000000"/>
            <w:sz w:val="16"/>
            <w:szCs w:val="16"/>
            <w:lang w:eastAsia="en-CA"/>
          </w:rPr>
          <m:t>*idf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oMath>
    </w:p>
    <w:p w14:paraId="20E6C95D" w14:textId="15C4727D" w:rsidR="00741CC6" w:rsidRPr="00741CC6" w:rsidRDefault="00741CC6" w:rsidP="00741CC6">
      <w:pPr>
        <w:pStyle w:val="ListParagraph"/>
        <w:numPr>
          <w:ilvl w:val="1"/>
          <w:numId w:val="40"/>
        </w:numPr>
        <w:rPr>
          <w:sz w:val="20"/>
          <w:szCs w:val="20"/>
        </w:rPr>
      </w:pPr>
      <w:r w:rsidRPr="00741CC6">
        <w:rPr>
          <w:sz w:val="20"/>
          <w:szCs w:val="20"/>
        </w:rPr>
        <w:t xml:space="preserve">Where </w:t>
      </w:r>
      <m:oMath>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oMath>
      <w:r>
        <w:rPr>
          <w:color w:val="000000"/>
          <w:sz w:val="16"/>
          <w:szCs w:val="16"/>
          <w:lang w:eastAsia="en-CA"/>
        </w:rPr>
        <w:t xml:space="preserve"> </w:t>
      </w:r>
      <w:r>
        <w:rPr>
          <w:color w:val="000000"/>
          <w:sz w:val="20"/>
          <w:szCs w:val="20"/>
          <w:lang w:eastAsia="en-CA"/>
        </w:rPr>
        <w:t xml:space="preserve">the </w:t>
      </w:r>
      <w:proofErr w:type="spellStart"/>
      <w:r>
        <w:rPr>
          <w:color w:val="000000"/>
          <w:sz w:val="20"/>
          <w:szCs w:val="20"/>
          <w:lang w:eastAsia="en-CA"/>
        </w:rPr>
        <w:t>jth</w:t>
      </w:r>
      <w:proofErr w:type="spellEnd"/>
      <w:r>
        <w:rPr>
          <w:color w:val="000000"/>
          <w:sz w:val="20"/>
          <w:szCs w:val="20"/>
          <w:lang w:eastAsia="en-CA"/>
        </w:rPr>
        <w:t xml:space="preserve"> feature for sample text </w:t>
      </w:r>
      <w:proofErr w:type="spellStart"/>
      <w:r>
        <w:rPr>
          <w:color w:val="000000"/>
          <w:sz w:val="20"/>
          <w:szCs w:val="20"/>
          <w:lang w:eastAsia="en-CA"/>
        </w:rPr>
        <w:t>i</w:t>
      </w:r>
      <w:proofErr w:type="spellEnd"/>
    </w:p>
    <w:p w14:paraId="7F9AF103" w14:textId="0FFD4962" w:rsidR="008B6F84" w:rsidRDefault="008B6F84" w:rsidP="00A50F87">
      <w:pPr>
        <w:ind w:start="14.40pt"/>
        <w:rPr>
          <w:sz w:val="20"/>
          <w:szCs w:val="20"/>
        </w:rPr>
      </w:pPr>
      <w:r>
        <w:rPr>
          <w:noProof/>
          <w:sz w:val="20"/>
          <w:szCs w:val="20"/>
        </w:rPr>
        <w:drawing>
          <wp:inline distT="0" distB="0" distL="0" distR="0" wp14:anchorId="30998D86" wp14:editId="692D7563">
            <wp:extent cx="3028208" cy="598170"/>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43799" cy="601250"/>
                    </a:xfrm>
                    <a:prstGeom prst="rect">
                      <a:avLst/>
                    </a:prstGeom>
                  </pic:spPr>
                </pic:pic>
              </a:graphicData>
            </a:graphic>
          </wp:inline>
        </w:drawing>
      </w:r>
    </w:p>
    <w:p w14:paraId="02F4F618" w14:textId="75C24FDF" w:rsidR="008B6F84" w:rsidRDefault="008B6F84" w:rsidP="00947193">
      <w:pPr>
        <w:ind w:start="14.40pt"/>
        <w:jc w:val="center"/>
        <w:rPr>
          <w:i/>
          <w:iCs/>
          <w:sz w:val="16"/>
          <w:szCs w:val="16"/>
        </w:rPr>
      </w:pPr>
      <w:r w:rsidRPr="00947193">
        <w:rPr>
          <w:sz w:val="16"/>
          <w:szCs w:val="16"/>
        </w:rPr>
        <w:t>Fig.1 Feature extraction</w:t>
      </w:r>
      <w:r w:rsidR="00617CFE" w:rsidRPr="00947193">
        <w:rPr>
          <w:sz w:val="16"/>
          <w:szCs w:val="16"/>
        </w:rPr>
        <w:t xml:space="preserve"> table using </w:t>
      </w:r>
      <w:r w:rsidR="00617CFE" w:rsidRPr="00947193">
        <w:rPr>
          <w:i/>
          <w:iCs/>
          <w:sz w:val="16"/>
          <w:szCs w:val="16"/>
        </w:rPr>
        <w:t>term frequency</w:t>
      </w:r>
    </w:p>
    <w:p w14:paraId="3A7F057D" w14:textId="77777777" w:rsidR="002333B1" w:rsidRPr="00947193" w:rsidRDefault="002333B1" w:rsidP="00947193">
      <w:pPr>
        <w:ind w:start="14.40pt"/>
        <w:jc w:val="center"/>
        <w:rPr>
          <w:i/>
          <w:iCs/>
          <w:sz w:val="16"/>
          <w:szCs w:val="16"/>
        </w:rPr>
      </w:pPr>
    </w:p>
    <w:p w14:paraId="24B89F30" w14:textId="21458B29" w:rsidR="008B6F84" w:rsidRPr="00A50F87" w:rsidRDefault="009353CB" w:rsidP="002333B1">
      <w:pPr>
        <w:ind w:firstLine="14.20pt"/>
        <w:rPr>
          <w:sz w:val="20"/>
          <w:szCs w:val="20"/>
        </w:rPr>
      </w:pPr>
      <w:r>
        <w:rPr>
          <w:sz w:val="20"/>
          <w:szCs w:val="20"/>
        </w:rPr>
        <w:t xml:space="preserve">Once the </w:t>
      </w:r>
      <w:r w:rsidRPr="00741CC6">
        <w:rPr>
          <w:i/>
          <w:iCs/>
          <w:sz w:val="20"/>
          <w:szCs w:val="20"/>
        </w:rPr>
        <w:t>d</w:t>
      </w:r>
      <w:r w:rsidR="002333B1" w:rsidRPr="00741CC6">
        <w:rPr>
          <w:i/>
          <w:iCs/>
          <w:sz w:val="20"/>
          <w:szCs w:val="20"/>
        </w:rPr>
        <w:t>ataframe</w:t>
      </w:r>
      <w:r w:rsidR="002333B1">
        <w:rPr>
          <w:sz w:val="20"/>
          <w:szCs w:val="20"/>
        </w:rPr>
        <w:t xml:space="preserve"> </w:t>
      </w:r>
      <w:r>
        <w:rPr>
          <w:sz w:val="20"/>
          <w:szCs w:val="20"/>
        </w:rPr>
        <w:t xml:space="preserve">has been updated, the models can start to be </w:t>
      </w:r>
      <w:r w:rsidR="002333B1">
        <w:rPr>
          <w:sz w:val="20"/>
          <w:szCs w:val="20"/>
        </w:rPr>
        <w:t>train</w:t>
      </w:r>
      <w:r>
        <w:rPr>
          <w:sz w:val="20"/>
          <w:szCs w:val="20"/>
        </w:rPr>
        <w:t>ed</w:t>
      </w:r>
      <w:r w:rsidR="002333B1">
        <w:rPr>
          <w:sz w:val="20"/>
          <w:szCs w:val="20"/>
        </w:rPr>
        <w:t>, that is adjusting the weight or importance each feature has in predicting the sentiment.</w:t>
      </w:r>
    </w:p>
    <w:p w14:paraId="73625746" w14:textId="3185690F" w:rsidR="00C91D14" w:rsidRDefault="00617CFE" w:rsidP="00D62363">
      <w:pPr>
        <w:pStyle w:val="Heading2"/>
        <w:rPr>
          <w:sz w:val="20"/>
          <w:szCs w:val="20"/>
        </w:rPr>
      </w:pPr>
      <w:r>
        <w:rPr>
          <w:sz w:val="20"/>
          <w:szCs w:val="20"/>
        </w:rPr>
        <w:t>Models</w:t>
      </w:r>
    </w:p>
    <w:p w14:paraId="661C33B9" w14:textId="6A731B37" w:rsidR="00CA37FD" w:rsidRDefault="00CA37FD" w:rsidP="00CA37FD">
      <w:pPr>
        <w:ind w:firstLine="14.40pt"/>
        <w:rPr>
          <w:sz w:val="20"/>
          <w:szCs w:val="20"/>
        </w:rPr>
      </w:pPr>
      <w:r>
        <w:rPr>
          <w:sz w:val="20"/>
          <w:szCs w:val="20"/>
        </w:rPr>
        <w:t xml:space="preserve">The following models are the methods by which the weights that are ascribed to each of </w:t>
      </w:r>
      <w:r w:rsidR="009353CB">
        <w:rPr>
          <w:sz w:val="20"/>
          <w:szCs w:val="20"/>
        </w:rPr>
        <w:t xml:space="preserve">the </w:t>
      </w:r>
      <w:r>
        <w:rPr>
          <w:sz w:val="20"/>
          <w:szCs w:val="20"/>
        </w:rPr>
        <w:t>features</w:t>
      </w:r>
      <w:r w:rsidR="009353CB">
        <w:rPr>
          <w:sz w:val="20"/>
          <w:szCs w:val="20"/>
        </w:rPr>
        <w:t xml:space="preserve"> were determined</w:t>
      </w:r>
      <w:r>
        <w:rPr>
          <w:sz w:val="20"/>
          <w:szCs w:val="20"/>
        </w:rPr>
        <w:t xml:space="preserve">. These models are ‘trained’ with </w:t>
      </w:r>
      <w:r w:rsidR="00FE5C96">
        <w:rPr>
          <w:sz w:val="20"/>
          <w:szCs w:val="20"/>
        </w:rPr>
        <w:t xml:space="preserve">data from a table such as the one in </w:t>
      </w:r>
      <w:r w:rsidR="00947193">
        <w:rPr>
          <w:sz w:val="20"/>
          <w:szCs w:val="20"/>
        </w:rPr>
        <w:t>F</w:t>
      </w:r>
      <w:r w:rsidR="00FE5C96">
        <w:rPr>
          <w:sz w:val="20"/>
          <w:szCs w:val="20"/>
        </w:rPr>
        <w:t>igure 1. Once the weights of each feature have been determined these weights can be applied to new data and a prediction can be made.</w:t>
      </w:r>
    </w:p>
    <w:p w14:paraId="2650326D" w14:textId="6DAB42A8" w:rsidR="00FE5C96" w:rsidRDefault="00FE5C96" w:rsidP="00CA37FD">
      <w:pPr>
        <w:ind w:firstLine="14.40pt"/>
        <w:rPr>
          <w:sz w:val="20"/>
          <w:szCs w:val="20"/>
        </w:rPr>
      </w:pPr>
    </w:p>
    <w:p w14:paraId="5E2916AC" w14:textId="62C200C2" w:rsidR="00FE5C96" w:rsidRDefault="00FE5C96" w:rsidP="00FE5C96">
      <w:pPr>
        <w:pStyle w:val="Heading3"/>
        <w:rPr>
          <w:sz w:val="20"/>
          <w:szCs w:val="20"/>
        </w:rPr>
      </w:pPr>
      <w:r w:rsidRPr="00FE5C96">
        <w:rPr>
          <w:sz w:val="20"/>
          <w:szCs w:val="20"/>
        </w:rPr>
        <w:t>Naïve Bayes</w:t>
      </w:r>
      <w:r>
        <w:rPr>
          <w:sz w:val="20"/>
          <w:szCs w:val="20"/>
        </w:rPr>
        <w:t>:</w:t>
      </w:r>
    </w:p>
    <w:p w14:paraId="47A3ED11" w14:textId="0CABCEF4" w:rsidR="00FE5C96" w:rsidRDefault="00FE5C96" w:rsidP="00FE5C96">
      <w:pPr>
        <w:pStyle w:val="ListParagraph"/>
        <w:numPr>
          <w:ilvl w:val="0"/>
          <w:numId w:val="42"/>
        </w:numPr>
        <w:rPr>
          <w:sz w:val="20"/>
          <w:szCs w:val="20"/>
        </w:rPr>
      </w:pPr>
      <w:r w:rsidRPr="00FE5C96">
        <w:rPr>
          <w:sz w:val="20"/>
          <w:szCs w:val="20"/>
        </w:rPr>
        <w:t xml:space="preserve">This approach uses probabilities that each feature is indicative of a positive or negative </w:t>
      </w:r>
      <w:r>
        <w:rPr>
          <w:sz w:val="20"/>
          <w:szCs w:val="20"/>
        </w:rPr>
        <w:t>sentiment given the input training data.</w:t>
      </w:r>
    </w:p>
    <w:p w14:paraId="482F20E4" w14:textId="2BA6C29F" w:rsidR="00FE5C96" w:rsidRDefault="003549BF" w:rsidP="00947193">
      <w:pPr>
        <w:numPr>
          <w:ilvl w:val="1"/>
          <w:numId w:val="42"/>
        </w:numPr>
        <w:spacing w:after="12pt"/>
        <w:textAlignment w:val="baseline"/>
        <w:rPr>
          <w:color w:val="000000"/>
          <w:sz w:val="20"/>
          <w:szCs w:val="20"/>
          <w:lang w:eastAsia="en-CA"/>
        </w:rPr>
      </w:pPr>
      <m:oMath>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ϕ</m:t>
            </m:r>
          </m:e>
          <m:sub>
            <m:r>
              <w:rPr>
                <w:rFonts w:ascii="Cambria Math" w:hAnsi="Cambria Math"/>
                <w:color w:val="000000"/>
                <w:sz w:val="20"/>
                <w:szCs w:val="20"/>
                <w:lang w:eastAsia="en-CA"/>
              </w:rPr>
              <m:t>j|y=1</m:t>
            </m:r>
          </m:sub>
        </m:sSub>
        <m:r>
          <w:rPr>
            <w:rFonts w:ascii="Cambria Math" w:hAnsi="Cambria Math"/>
            <w:color w:val="000000"/>
            <w:sz w:val="20"/>
            <w:szCs w:val="20"/>
            <w:lang w:eastAsia="en-CA"/>
          </w:rPr>
          <m:t>=</m:t>
        </m:r>
        <m:f>
          <m:fPr>
            <m:ctrlPr>
              <w:rPr>
                <w:rFonts w:ascii="Cambria Math" w:hAnsi="Cambria Math"/>
                <w:i/>
                <w:color w:val="000000"/>
                <w:sz w:val="20"/>
                <w:szCs w:val="20"/>
                <w:lang w:eastAsia="en-CA"/>
              </w:rPr>
            </m:ctrlPr>
          </m:fPr>
          <m:num>
            <m:nary>
              <m:naryPr>
                <m:chr m:val="∑"/>
                <m:limLoc m:val="undOvr"/>
                <m:ctrlPr>
                  <w:rPr>
                    <w:rFonts w:ascii="Cambria Math" w:hAnsi="Cambria Math"/>
                    <w:i/>
                    <w:color w:val="000000"/>
                    <w:sz w:val="20"/>
                    <w:szCs w:val="20"/>
                    <w:lang w:eastAsia="en-CA"/>
                  </w:rPr>
                </m:ctrlPr>
              </m:naryPr>
              <m:sub>
                <m:r>
                  <w:rPr>
                    <w:rFonts w:ascii="Cambria Math" w:hAnsi="Cambria Math"/>
                    <w:color w:val="000000"/>
                    <w:sz w:val="20"/>
                    <w:szCs w:val="20"/>
                    <w:lang w:eastAsia="en-CA"/>
                  </w:rPr>
                  <m:t>i=1</m:t>
                </m:r>
              </m:sub>
              <m:sup>
                <m:r>
                  <w:rPr>
                    <w:rFonts w:ascii="Cambria Math" w:hAnsi="Cambria Math"/>
                    <w:color w:val="000000"/>
                    <w:sz w:val="20"/>
                    <w:szCs w:val="20"/>
                    <w:lang w:eastAsia="en-CA"/>
                  </w:rPr>
                  <m:t>n</m:t>
                </m:r>
              </m:sup>
              <m:e>
                <m:d>
                  <m:dPr>
                    <m:begChr m:val="["/>
                    <m:endChr m:val="]"/>
                    <m:ctrlPr>
                      <w:rPr>
                        <w:rFonts w:ascii="Cambria Math" w:hAnsi="Cambria Math"/>
                        <w:i/>
                        <w:color w:val="000000"/>
                        <w:sz w:val="20"/>
                        <w:szCs w:val="20"/>
                        <w:lang w:eastAsia="en-CA"/>
                      </w:rPr>
                    </m:ctrlPr>
                  </m:dPr>
                  <m:e>
                    <m:sSubSup>
                      <m:sSubSupPr>
                        <m:ctrlPr>
                          <w:rPr>
                            <w:rFonts w:ascii="Cambria Math" w:hAnsi="Cambria Math"/>
                            <w:i/>
                            <w:color w:val="000000"/>
                            <w:sz w:val="20"/>
                            <w:szCs w:val="20"/>
                            <w:lang w:eastAsia="en-CA"/>
                          </w:rPr>
                        </m:ctrlPr>
                      </m:sSubSupPr>
                      <m:e>
                        <m:r>
                          <w:rPr>
                            <w:rFonts w:ascii="Cambria Math" w:hAnsi="Cambria Math"/>
                            <w:color w:val="000000"/>
                            <w:sz w:val="20"/>
                            <w:szCs w:val="20"/>
                            <w:lang w:eastAsia="en-CA"/>
                          </w:rPr>
                          <m:t>X</m:t>
                        </m:r>
                      </m:e>
                      <m:sub>
                        <m:r>
                          <w:rPr>
                            <w:rFonts w:ascii="Cambria Math" w:hAnsi="Cambria Math"/>
                            <w:color w:val="000000"/>
                            <w:sz w:val="20"/>
                            <w:szCs w:val="20"/>
                            <w:lang w:eastAsia="en-CA"/>
                          </w:rPr>
                          <m:t>j</m:t>
                        </m:r>
                      </m:sub>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bSup>
                    <m:r>
                      <w:rPr>
                        <w:rFonts w:ascii="Cambria Math" w:hAnsi="Cambria Math"/>
                        <w:color w:val="000000"/>
                        <w:sz w:val="20"/>
                        <w:szCs w:val="20"/>
                        <w:lang w:eastAsia="en-CA"/>
                      </w:rPr>
                      <m:t xml:space="preserve">=1, </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r>
                          <w:rPr>
                            <w:rFonts w:ascii="Cambria Math" w:hAnsi="Cambria Math"/>
                            <w:color w:val="000000"/>
                            <w:sz w:val="20"/>
                            <w:szCs w:val="20"/>
                            <w:lang w:eastAsia="en-CA"/>
                          </w:rPr>
                          <m:t>i</m:t>
                        </m:r>
                      </m:sup>
                    </m:sSup>
                    <m:r>
                      <w:rPr>
                        <w:rFonts w:ascii="Cambria Math" w:hAnsi="Cambria Math"/>
                        <w:color w:val="000000"/>
                        <w:sz w:val="20"/>
                        <w:szCs w:val="20"/>
                        <w:lang w:eastAsia="en-CA"/>
                      </w:rPr>
                      <m:t>=1</m:t>
                    </m:r>
                  </m:e>
                </m:d>
                <m:r>
                  <w:rPr>
                    <w:rFonts w:ascii="Cambria Math" w:hAnsi="Cambria Math"/>
                    <w:color w:val="000000"/>
                    <w:sz w:val="20"/>
                    <w:szCs w:val="20"/>
                    <w:lang w:eastAsia="en-CA"/>
                  </w:rPr>
                  <m:t xml:space="preserve">+1 </m:t>
                </m:r>
              </m:e>
            </m:nary>
          </m:num>
          <m:den>
            <m:nary>
              <m:naryPr>
                <m:chr m:val="∑"/>
                <m:limLoc m:val="undOvr"/>
                <m:ctrlPr>
                  <w:rPr>
                    <w:rFonts w:ascii="Cambria Math" w:hAnsi="Cambria Math"/>
                    <w:i/>
                    <w:color w:val="000000"/>
                    <w:sz w:val="20"/>
                    <w:szCs w:val="20"/>
                    <w:lang w:eastAsia="en-CA"/>
                  </w:rPr>
                </m:ctrlPr>
              </m:naryPr>
              <m:sub>
                <m:r>
                  <w:rPr>
                    <w:rFonts w:ascii="Cambria Math" w:hAnsi="Cambria Math"/>
                    <w:color w:val="000000"/>
                    <w:sz w:val="20"/>
                    <w:szCs w:val="20"/>
                    <w:lang w:eastAsia="en-CA"/>
                  </w:rPr>
                  <m:t>i=1</m:t>
                </m:r>
              </m:sub>
              <m:sup>
                <m:r>
                  <w:rPr>
                    <w:rFonts w:ascii="Cambria Math" w:hAnsi="Cambria Math"/>
                    <w:color w:val="000000"/>
                    <w:sz w:val="20"/>
                    <w:szCs w:val="20"/>
                    <w:lang w:eastAsia="en-CA"/>
                  </w:rPr>
                  <m:t>n</m:t>
                </m:r>
              </m:sup>
              <m:e>
                <m:r>
                  <w:rPr>
                    <w:rFonts w:ascii="Cambria Math" w:hAnsi="Cambria Math"/>
                    <w:color w:val="000000"/>
                    <w:sz w:val="20"/>
                    <w:szCs w:val="20"/>
                    <w:lang w:eastAsia="en-CA"/>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r>
                  <w:rPr>
                    <w:rFonts w:ascii="Cambria Math" w:hAnsi="Cambria Math"/>
                    <w:color w:val="000000"/>
                    <w:sz w:val="20"/>
                    <w:szCs w:val="20"/>
                    <w:lang w:eastAsia="en-CA"/>
                  </w:rPr>
                  <m:t>=1]</m:t>
                </m:r>
              </m:e>
            </m:nary>
            <m:r>
              <w:rPr>
                <w:rFonts w:ascii="Cambria Math" w:hAnsi="Cambria Math"/>
                <w:color w:val="000000"/>
                <w:sz w:val="20"/>
                <w:szCs w:val="20"/>
                <w:lang w:eastAsia="en-CA"/>
              </w:rPr>
              <m:t>+d</m:t>
            </m:r>
          </m:den>
        </m:f>
      </m:oMath>
    </w:p>
    <w:p w14:paraId="37851B8A" w14:textId="698B4197" w:rsidR="00947193" w:rsidRDefault="00947193" w:rsidP="00947193">
      <w:pPr>
        <w:numPr>
          <w:ilvl w:val="1"/>
          <w:numId w:val="42"/>
        </w:numPr>
        <w:spacing w:after="12pt"/>
        <w:textAlignment w:val="baseline"/>
        <w:rPr>
          <w:color w:val="000000"/>
          <w:sz w:val="20"/>
          <w:szCs w:val="20"/>
          <w:lang w:eastAsia="en-CA"/>
        </w:rPr>
      </w:pPr>
      <w:r>
        <w:rPr>
          <w:color w:val="000000"/>
          <w:sz w:val="20"/>
          <w:szCs w:val="20"/>
          <w:lang w:eastAsia="en-CA"/>
        </w:rPr>
        <w:t xml:space="preserve">Where </w:t>
      </w:r>
      <m:oMath>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ϕ</m:t>
            </m:r>
          </m:e>
          <m:sub>
            <m:r>
              <w:rPr>
                <w:rFonts w:ascii="Cambria Math" w:hAnsi="Cambria Math"/>
                <w:color w:val="000000"/>
                <w:sz w:val="20"/>
                <w:szCs w:val="20"/>
                <w:lang w:eastAsia="en-CA"/>
              </w:rPr>
              <m:t>j|y=1</m:t>
            </m:r>
          </m:sub>
        </m:sSub>
      </m:oMath>
      <w:r>
        <w:rPr>
          <w:color w:val="000000"/>
          <w:sz w:val="20"/>
          <w:szCs w:val="20"/>
          <w:lang w:eastAsia="en-CA"/>
        </w:rPr>
        <w:t xml:space="preserve"> is the probability that the </w:t>
      </w:r>
      <w:proofErr w:type="spellStart"/>
      <w:r>
        <w:rPr>
          <w:color w:val="000000"/>
          <w:sz w:val="20"/>
          <w:szCs w:val="20"/>
          <w:lang w:eastAsia="en-CA"/>
        </w:rPr>
        <w:t>jth</w:t>
      </w:r>
      <w:proofErr w:type="spellEnd"/>
      <w:r>
        <w:rPr>
          <w:color w:val="000000"/>
          <w:sz w:val="20"/>
          <w:szCs w:val="20"/>
          <w:lang w:eastAsia="en-CA"/>
        </w:rPr>
        <w:t xml:space="preserve"> feature exists in a positive </w:t>
      </w:r>
      <w:proofErr w:type="gramStart"/>
      <w:r>
        <w:rPr>
          <w:color w:val="000000"/>
          <w:sz w:val="20"/>
          <w:szCs w:val="20"/>
          <w:lang w:eastAsia="en-CA"/>
        </w:rPr>
        <w:t>sample.</w:t>
      </w:r>
      <w:proofErr w:type="gramEnd"/>
    </w:p>
    <w:p w14:paraId="1E601AFE" w14:textId="798FB892" w:rsidR="00947193" w:rsidRDefault="00947193" w:rsidP="00947193">
      <w:pPr>
        <w:numPr>
          <w:ilvl w:val="1"/>
          <w:numId w:val="42"/>
        </w:numPr>
        <w:spacing w:after="12pt"/>
        <w:textAlignment w:val="baseline"/>
        <w:rPr>
          <w:color w:val="000000"/>
          <w:sz w:val="20"/>
          <w:szCs w:val="20"/>
          <w:lang w:eastAsia="en-CA"/>
        </w:rPr>
      </w:pPr>
      <w:r>
        <w:rPr>
          <w:color w:val="000000"/>
          <w:sz w:val="20"/>
          <w:szCs w:val="20"/>
          <w:lang w:eastAsia="en-CA"/>
        </w:rPr>
        <w:t xml:space="preserve">Where </w:t>
      </w:r>
      <m:oMath>
        <m:r>
          <w:rPr>
            <w:rFonts w:ascii="Cambria Math" w:hAnsi="Cambria Math"/>
            <w:color w:val="000000"/>
            <w:sz w:val="20"/>
            <w:szCs w:val="20"/>
            <w:lang w:eastAsia="en-CA"/>
          </w:rPr>
          <m:t>[</m:t>
        </m:r>
        <m:sSubSup>
          <m:sSubSupPr>
            <m:ctrlPr>
              <w:rPr>
                <w:rFonts w:ascii="Cambria Math" w:hAnsi="Cambria Math"/>
                <w:i/>
                <w:color w:val="000000"/>
                <w:sz w:val="20"/>
                <w:szCs w:val="20"/>
                <w:lang w:eastAsia="en-CA"/>
              </w:rPr>
            </m:ctrlPr>
          </m:sSubSupPr>
          <m:e>
            <m:r>
              <w:rPr>
                <w:rFonts w:ascii="Cambria Math" w:hAnsi="Cambria Math"/>
                <w:color w:val="000000"/>
                <w:sz w:val="20"/>
                <w:szCs w:val="20"/>
                <w:lang w:eastAsia="en-CA"/>
              </w:rPr>
              <m:t>X</m:t>
            </m:r>
          </m:e>
          <m:sub>
            <m:r>
              <w:rPr>
                <w:rFonts w:ascii="Cambria Math" w:hAnsi="Cambria Math"/>
                <w:color w:val="000000"/>
                <w:sz w:val="20"/>
                <w:szCs w:val="20"/>
                <w:lang w:eastAsia="en-CA"/>
              </w:rPr>
              <m:t>j</m:t>
            </m:r>
          </m:sub>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bSup>
        <m:r>
          <w:rPr>
            <w:rFonts w:ascii="Cambria Math" w:hAnsi="Cambria Math"/>
            <w:color w:val="000000"/>
            <w:sz w:val="20"/>
            <w:szCs w:val="20"/>
            <w:lang w:eastAsia="en-CA"/>
          </w:rPr>
          <m:t xml:space="preserve">=1, </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r>
              <w:rPr>
                <w:rFonts w:ascii="Cambria Math" w:hAnsi="Cambria Math"/>
                <w:color w:val="000000"/>
                <w:sz w:val="20"/>
                <w:szCs w:val="20"/>
                <w:lang w:eastAsia="en-CA"/>
              </w:rPr>
              <m:t>i</m:t>
            </m:r>
          </m:sup>
        </m:sSup>
        <m:r>
          <w:rPr>
            <w:rFonts w:ascii="Cambria Math" w:hAnsi="Cambria Math"/>
            <w:color w:val="000000"/>
            <w:sz w:val="20"/>
            <w:szCs w:val="20"/>
            <w:lang w:eastAsia="en-CA"/>
          </w:rPr>
          <m:t>=1]</m:t>
        </m:r>
      </m:oMath>
      <w:r>
        <w:rPr>
          <w:color w:val="000000"/>
          <w:sz w:val="20"/>
          <w:szCs w:val="20"/>
          <w:lang w:eastAsia="en-CA"/>
        </w:rPr>
        <w:t xml:space="preserve"> represents the count of </w:t>
      </w:r>
      <w:proofErr w:type="spellStart"/>
      <w:r>
        <w:rPr>
          <w:color w:val="000000"/>
          <w:sz w:val="20"/>
          <w:szCs w:val="20"/>
          <w:lang w:eastAsia="en-CA"/>
        </w:rPr>
        <w:t>jth</w:t>
      </w:r>
      <w:proofErr w:type="spellEnd"/>
      <w:r>
        <w:rPr>
          <w:color w:val="000000"/>
          <w:sz w:val="20"/>
          <w:szCs w:val="20"/>
          <w:lang w:eastAsia="en-CA"/>
        </w:rPr>
        <w:t xml:space="preserve"> feature existing in a positively labeled sample</w:t>
      </w:r>
      <w:r w:rsidR="00B70F27">
        <w:rPr>
          <w:color w:val="000000"/>
          <w:sz w:val="20"/>
          <w:szCs w:val="20"/>
          <w:lang w:eastAsia="en-CA"/>
        </w:rPr>
        <w:t>.</w:t>
      </w:r>
    </w:p>
    <w:p w14:paraId="1F5EEA5F" w14:textId="4C4476D5" w:rsidR="00947193" w:rsidRDefault="00947193" w:rsidP="00947193">
      <w:pPr>
        <w:numPr>
          <w:ilvl w:val="1"/>
          <w:numId w:val="42"/>
        </w:numPr>
        <w:spacing w:after="12pt"/>
        <w:textAlignment w:val="baseline"/>
        <w:rPr>
          <w:color w:val="000000"/>
          <w:sz w:val="20"/>
          <w:szCs w:val="20"/>
          <w:lang w:eastAsia="en-CA"/>
        </w:rPr>
      </w:pPr>
      <w:r>
        <w:rPr>
          <w:color w:val="000000"/>
          <w:sz w:val="20"/>
          <w:szCs w:val="20"/>
          <w:lang w:eastAsia="en-CA"/>
        </w:rPr>
        <w:t xml:space="preserve">Where </w:t>
      </w:r>
      <m:oMath>
        <m:r>
          <w:rPr>
            <w:rFonts w:ascii="Cambria Math" w:hAnsi="Cambria Math"/>
            <w:color w:val="000000"/>
            <w:sz w:val="20"/>
            <w:szCs w:val="20"/>
            <w:lang w:eastAsia="en-CA"/>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r>
          <w:rPr>
            <w:rFonts w:ascii="Cambria Math" w:hAnsi="Cambria Math"/>
            <w:color w:val="000000"/>
            <w:sz w:val="20"/>
            <w:szCs w:val="20"/>
            <w:lang w:eastAsia="en-CA"/>
          </w:rPr>
          <m:t>=1]</m:t>
        </m:r>
      </m:oMath>
      <w:r w:rsidR="00192B1E">
        <w:rPr>
          <w:color w:val="000000"/>
          <w:sz w:val="20"/>
          <w:szCs w:val="20"/>
          <w:lang w:eastAsia="en-CA"/>
        </w:rPr>
        <w:t xml:space="preserve"> is the count of positive </w:t>
      </w:r>
      <w:proofErr w:type="gramStart"/>
      <w:r w:rsidR="00192B1E">
        <w:rPr>
          <w:color w:val="000000"/>
          <w:sz w:val="20"/>
          <w:szCs w:val="20"/>
          <w:lang w:eastAsia="en-CA"/>
        </w:rPr>
        <w:t>samples</w:t>
      </w:r>
      <w:r w:rsidR="00B70F27">
        <w:rPr>
          <w:color w:val="000000"/>
          <w:sz w:val="20"/>
          <w:szCs w:val="20"/>
          <w:lang w:eastAsia="en-CA"/>
        </w:rPr>
        <w:t>.</w:t>
      </w:r>
      <w:proofErr w:type="gramEnd"/>
    </w:p>
    <w:p w14:paraId="52848902" w14:textId="108B54E4" w:rsidR="00B70F27" w:rsidRDefault="00B70F27" w:rsidP="00947193">
      <w:pPr>
        <w:numPr>
          <w:ilvl w:val="1"/>
          <w:numId w:val="42"/>
        </w:numPr>
        <w:spacing w:after="12pt"/>
        <w:textAlignment w:val="baseline"/>
        <w:rPr>
          <w:color w:val="000000"/>
          <w:sz w:val="20"/>
          <w:szCs w:val="20"/>
          <w:lang w:eastAsia="en-CA"/>
        </w:rPr>
      </w:pPr>
      <w:r>
        <w:rPr>
          <w:color w:val="000000"/>
          <w:sz w:val="20"/>
          <w:szCs w:val="20"/>
          <w:lang w:eastAsia="en-CA"/>
        </w:rPr>
        <w:lastRenderedPageBreak/>
        <w:t>Laplace smoothing was added.</w:t>
      </w:r>
    </w:p>
    <w:p w14:paraId="58A8A2D4" w14:textId="7590D281" w:rsidR="00192B1E" w:rsidRPr="00FE5C96" w:rsidRDefault="00192B1E" w:rsidP="00192B1E">
      <w:pPr>
        <w:numPr>
          <w:ilvl w:val="0"/>
          <w:numId w:val="42"/>
        </w:numPr>
        <w:spacing w:after="12pt"/>
        <w:textAlignment w:val="baseline"/>
        <w:rPr>
          <w:color w:val="000000"/>
          <w:sz w:val="20"/>
          <w:szCs w:val="20"/>
          <w:lang w:eastAsia="en-CA"/>
        </w:rPr>
      </w:pPr>
      <w:r>
        <w:rPr>
          <w:color w:val="000000"/>
          <w:sz w:val="20"/>
          <w:szCs w:val="20"/>
          <w:lang w:eastAsia="en-CA"/>
        </w:rPr>
        <w:t>It should be noted that the above equations only represent one half of the process, the same is conducted for probabilities of features and negative samples.</w:t>
      </w:r>
    </w:p>
    <w:p w14:paraId="362F1B17" w14:textId="7C4BA57F" w:rsidR="00FE5C96" w:rsidRPr="00FE5C96" w:rsidRDefault="00FE5C96" w:rsidP="00FE5C96">
      <w:pPr>
        <w:pStyle w:val="ListParagraph"/>
        <w:numPr>
          <w:ilvl w:val="0"/>
          <w:numId w:val="42"/>
        </w:numPr>
        <w:rPr>
          <w:sz w:val="20"/>
          <w:szCs w:val="20"/>
        </w:rPr>
      </w:pPr>
      <w:r w:rsidRPr="00FE5C96">
        <w:rPr>
          <w:sz w:val="20"/>
          <w:szCs w:val="20"/>
        </w:rPr>
        <w:t>These probabilities are then used to predict the classification of new data.</w:t>
      </w:r>
      <w:r w:rsidR="00192B1E">
        <w:rPr>
          <w:sz w:val="20"/>
          <w:szCs w:val="20"/>
        </w:rPr>
        <w:t xml:space="preserve"> This is accomplished by finding the product of multiplying the number of times each feature takes place in the sample by its sentiment probability. If the positive sentiment probability for each sample is greater than the negative, it can be predicted to be a positive text. </w:t>
      </w:r>
    </w:p>
    <w:p w14:paraId="439CB2A9" w14:textId="5F6CFD12" w:rsidR="00FE5C96" w:rsidRPr="00F043CD" w:rsidRDefault="00FE5C96" w:rsidP="00947193">
      <w:pPr>
        <w:numPr>
          <w:ilvl w:val="1"/>
          <w:numId w:val="42"/>
        </w:numPr>
        <w:spacing w:before="12pt"/>
        <w:textAlignment w:val="baseline"/>
        <w:rPr>
          <w:color w:val="000000"/>
          <w:sz w:val="20"/>
          <w:szCs w:val="20"/>
          <w:lang w:eastAsia="en-CA"/>
        </w:rPr>
      </w:pPr>
      <m:oMath>
        <m:r>
          <w:rPr>
            <w:rFonts w:ascii="Cambria Math" w:hAnsi="Cambria Math"/>
            <w:color w:val="000000"/>
            <w:sz w:val="20"/>
            <w:szCs w:val="20"/>
            <w:lang w:eastAsia="en-CA"/>
          </w:rPr>
          <m:t>P</m:t>
        </m:r>
        <m:d>
          <m:dPr>
            <m:ctrlPr>
              <w:rPr>
                <w:rFonts w:ascii="Cambria Math" w:hAnsi="Cambria Math"/>
                <w:i/>
                <w:color w:val="000000"/>
                <w:sz w:val="20"/>
                <w:szCs w:val="20"/>
                <w:lang w:eastAsia="en-CA"/>
              </w:rPr>
            </m:ctrlPr>
          </m:dPr>
          <m:e>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1</m:t>
                </m:r>
              </m:sub>
            </m:sSub>
            <m:r>
              <w:rPr>
                <w:rFonts w:ascii="Cambria Math" w:hAnsi="Cambria Math"/>
                <w:color w:val="000000"/>
                <w:sz w:val="20"/>
                <w:szCs w:val="20"/>
                <w:lang w:eastAsia="en-CA"/>
              </w:rPr>
              <m:t>,</m:t>
            </m:r>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2</m:t>
                </m:r>
              </m:sub>
            </m:sSub>
            <m:r>
              <w:rPr>
                <w:rFonts w:ascii="Cambria Math" w:hAnsi="Cambria Math"/>
                <w:color w:val="000000"/>
                <w:sz w:val="20"/>
                <w:szCs w:val="20"/>
                <w:lang w:eastAsia="en-CA"/>
              </w:rPr>
              <m:t>,…,</m:t>
            </m:r>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d</m:t>
                </m:r>
              </m:sub>
            </m:sSub>
          </m:e>
          <m:e>
            <m:r>
              <w:rPr>
                <w:rFonts w:ascii="Cambria Math" w:hAnsi="Cambria Math"/>
                <w:color w:val="000000"/>
                <w:sz w:val="20"/>
                <w:szCs w:val="20"/>
                <w:lang w:eastAsia="en-CA"/>
              </w:rPr>
              <m:t>Y</m:t>
            </m:r>
          </m:e>
        </m:d>
        <m:r>
          <w:rPr>
            <w:rFonts w:ascii="Cambria Math" w:hAnsi="Cambria Math"/>
            <w:color w:val="000000"/>
            <w:sz w:val="20"/>
            <w:szCs w:val="20"/>
            <w:lang w:eastAsia="en-CA"/>
          </w:rPr>
          <m:t>=P</m:t>
        </m:r>
        <m:d>
          <m:dPr>
            <m:ctrlPr>
              <w:rPr>
                <w:rFonts w:ascii="Cambria Math" w:hAnsi="Cambria Math"/>
                <w:i/>
                <w:color w:val="000000"/>
                <w:sz w:val="20"/>
                <w:szCs w:val="20"/>
                <w:lang w:eastAsia="en-CA"/>
              </w:rPr>
            </m:ctrlPr>
          </m:dPr>
          <m:e>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1</m:t>
                </m:r>
              </m:sub>
            </m:sSub>
          </m:e>
          <m:e>
            <m:r>
              <w:rPr>
                <w:rFonts w:ascii="Cambria Math" w:hAnsi="Cambria Math"/>
                <w:color w:val="000000"/>
                <w:sz w:val="20"/>
                <w:szCs w:val="20"/>
                <w:lang w:eastAsia="en-CA"/>
              </w:rPr>
              <m:t>Y</m:t>
            </m:r>
          </m:e>
        </m:d>
        <m:r>
          <w:rPr>
            <w:rFonts w:ascii="Cambria Math" w:hAnsi="Cambria Math"/>
            <w:color w:val="000000"/>
            <w:sz w:val="20"/>
            <w:szCs w:val="20"/>
            <w:lang w:eastAsia="en-CA"/>
          </w:rPr>
          <m:t>P</m:t>
        </m:r>
        <m:d>
          <m:dPr>
            <m:ctrlPr>
              <w:rPr>
                <w:rFonts w:ascii="Cambria Math" w:hAnsi="Cambria Math"/>
                <w:i/>
                <w:color w:val="000000"/>
                <w:sz w:val="20"/>
                <w:szCs w:val="20"/>
                <w:lang w:eastAsia="en-CA"/>
              </w:rPr>
            </m:ctrlPr>
          </m:dPr>
          <m:e>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2</m:t>
                </m:r>
              </m:sub>
            </m:sSub>
          </m:e>
          <m:e>
            <m:r>
              <w:rPr>
                <w:rFonts w:ascii="Cambria Math" w:hAnsi="Cambria Math"/>
                <w:color w:val="000000"/>
                <w:sz w:val="20"/>
                <w:szCs w:val="20"/>
                <w:lang w:eastAsia="en-CA"/>
              </w:rPr>
              <m:t>Y</m:t>
            </m:r>
          </m:e>
        </m:d>
        <m:r>
          <w:rPr>
            <w:rFonts w:ascii="Cambria Math" w:hAnsi="Cambria Math"/>
            <w:color w:val="000000"/>
            <w:sz w:val="20"/>
            <w:szCs w:val="20"/>
            <w:lang w:eastAsia="en-CA"/>
          </w:rPr>
          <m:t>…P(</m:t>
        </m:r>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d</m:t>
            </m:r>
          </m:sub>
        </m:sSub>
        <m:r>
          <w:rPr>
            <w:rFonts w:ascii="Cambria Math" w:hAnsi="Cambria Math"/>
            <w:color w:val="000000"/>
            <w:sz w:val="20"/>
            <w:szCs w:val="20"/>
            <w:lang w:eastAsia="en-CA"/>
          </w:rPr>
          <m:t>|Y)</m:t>
        </m:r>
      </m:oMath>
    </w:p>
    <w:p w14:paraId="1D0AEF53" w14:textId="7D3E3CD5" w:rsidR="00FE5C96" w:rsidRPr="00FE5C96" w:rsidRDefault="00FE5C96" w:rsidP="00FE5C96">
      <w:pPr>
        <w:pStyle w:val="Heading3"/>
        <w:rPr>
          <w:sz w:val="20"/>
          <w:szCs w:val="20"/>
        </w:rPr>
      </w:pPr>
      <w:r w:rsidRPr="00FE5C96">
        <w:rPr>
          <w:sz w:val="20"/>
          <w:szCs w:val="20"/>
        </w:rPr>
        <w:t>Logistic Regression:</w:t>
      </w:r>
    </w:p>
    <w:p w14:paraId="2EFDC907" w14:textId="77777777" w:rsidR="00947193" w:rsidRDefault="00FE5C96" w:rsidP="00947193">
      <w:pPr>
        <w:pStyle w:val="ListParagraph"/>
        <w:numPr>
          <w:ilvl w:val="0"/>
          <w:numId w:val="44"/>
        </w:numPr>
        <w:rPr>
          <w:sz w:val="20"/>
          <w:szCs w:val="20"/>
        </w:rPr>
      </w:pPr>
      <w:r w:rsidRPr="00FE5C96">
        <w:rPr>
          <w:sz w:val="20"/>
          <w:szCs w:val="20"/>
        </w:rPr>
        <w:t xml:space="preserve">This model defines a cost function and iteratively seeks to find the local minimum </w:t>
      </w:r>
      <w:r w:rsidR="00FD6EC8">
        <w:rPr>
          <w:sz w:val="20"/>
          <w:szCs w:val="20"/>
        </w:rPr>
        <w:t>by a process called gradient descent</w:t>
      </w:r>
      <w:r w:rsidRPr="00FE5C96">
        <w:rPr>
          <w:sz w:val="20"/>
          <w:szCs w:val="20"/>
        </w:rPr>
        <w:t>.</w:t>
      </w:r>
    </w:p>
    <w:p w14:paraId="0645C8DE" w14:textId="61BF0E72" w:rsidR="00947193" w:rsidRPr="00947193" w:rsidRDefault="00FE5C96" w:rsidP="00947193">
      <w:pPr>
        <w:pStyle w:val="ListParagraph"/>
        <w:numPr>
          <w:ilvl w:val="1"/>
          <w:numId w:val="44"/>
        </w:numPr>
        <w:rPr>
          <w:sz w:val="20"/>
          <w:szCs w:val="20"/>
        </w:rPr>
      </w:pPr>
      <m:oMath>
        <m:r>
          <w:rPr>
            <w:rFonts w:ascii="Cambria Math" w:hAnsi="Cambria Math"/>
            <w:sz w:val="20"/>
            <w:szCs w:val="20"/>
          </w:rPr>
          <m:t>j</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r>
          <w:rPr>
            <w:rFonts w:ascii="Cambria Math" w:hAnsi="Cambria Math"/>
            <w:color w:val="000000"/>
            <w:sz w:val="20"/>
            <w:szCs w:val="20"/>
            <w:lang w:eastAsia="en-CA"/>
          </w:rPr>
          <m:t>-</m:t>
        </m:r>
        <m:f>
          <m:fPr>
            <m:ctrlPr>
              <w:rPr>
                <w:rFonts w:ascii="Cambria Math" w:hAnsi="Cambria Math"/>
                <w:i/>
                <w:color w:val="000000"/>
                <w:sz w:val="20"/>
                <w:szCs w:val="20"/>
                <w:lang w:eastAsia="en-CA"/>
              </w:rPr>
            </m:ctrlPr>
          </m:fPr>
          <m:num>
            <m:r>
              <w:rPr>
                <w:rFonts w:ascii="Cambria Math" w:hAnsi="Cambria Math"/>
                <w:color w:val="000000"/>
                <w:sz w:val="20"/>
                <w:szCs w:val="20"/>
                <w:lang w:eastAsia="en-CA"/>
              </w:rPr>
              <m:t>1</m:t>
            </m:r>
          </m:num>
          <m:den>
            <m:r>
              <w:rPr>
                <w:rFonts w:ascii="Cambria Math" w:hAnsi="Cambria Math"/>
                <w:color w:val="000000"/>
                <w:sz w:val="20"/>
                <w:szCs w:val="20"/>
                <w:lang w:eastAsia="en-CA"/>
              </w:rPr>
              <m:t>I+</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e</m:t>
                </m:r>
              </m:e>
              <m:sup>
                <m:r>
                  <w:rPr>
                    <w:rFonts w:ascii="Cambria Math" w:hAnsi="Cambria Math"/>
                    <w:color w:val="000000"/>
                    <w:sz w:val="20"/>
                    <w:szCs w:val="20"/>
                    <w:lang w:eastAsia="en-CA"/>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θ</m:t>
                    </m:r>
                  </m:e>
                  <m:sup>
                    <m:r>
                      <w:rPr>
                        <w:rFonts w:ascii="Cambria Math" w:hAnsi="Cambria Math"/>
                        <w:color w:val="000000"/>
                        <w:sz w:val="20"/>
                        <w:szCs w:val="20"/>
                        <w:lang w:eastAsia="en-CA"/>
                      </w:rPr>
                      <m:t>T</m:t>
                    </m:r>
                  </m:sup>
                </m:sSup>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x</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sup>
            </m:sSup>
          </m:den>
        </m:f>
      </m:oMath>
    </w:p>
    <w:p w14:paraId="799A0806" w14:textId="1D91FA7D" w:rsidR="00947193" w:rsidRPr="00947193" w:rsidRDefault="00947193" w:rsidP="00947193">
      <w:pPr>
        <w:pStyle w:val="ListParagraph"/>
        <w:numPr>
          <w:ilvl w:val="1"/>
          <w:numId w:val="44"/>
        </w:numPr>
        <w:rPr>
          <w:sz w:val="20"/>
          <w:szCs w:val="20"/>
        </w:rPr>
      </w:pPr>
      <w:r>
        <w:rPr>
          <w:sz w:val="20"/>
          <w:szCs w:val="20"/>
        </w:rPr>
        <w:t xml:space="preserve">Where </w:t>
      </w:r>
      <m:oMath>
        <m:r>
          <w:rPr>
            <w:rFonts w:ascii="Cambria Math" w:hAnsi="Cambria Math"/>
            <w:sz w:val="20"/>
            <w:szCs w:val="20"/>
          </w:rPr>
          <m:t>θ</m:t>
        </m:r>
      </m:oMath>
      <w:r>
        <w:rPr>
          <w:sz w:val="20"/>
          <w:szCs w:val="20"/>
        </w:rPr>
        <w:t xml:space="preserve"> are the list of feature weights, and </w:t>
      </w:r>
      <m:oMath>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x</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oMath>
      <w:r>
        <w:rPr>
          <w:color w:val="000000"/>
          <w:sz w:val="20"/>
          <w:szCs w:val="20"/>
          <w:lang w:eastAsia="en-CA"/>
        </w:rPr>
        <w:t xml:space="preserve"> are the feature values for that </w:t>
      </w:r>
      <w:proofErr w:type="gramStart"/>
      <w:r>
        <w:rPr>
          <w:color w:val="000000"/>
          <w:sz w:val="20"/>
          <w:szCs w:val="20"/>
          <w:lang w:eastAsia="en-CA"/>
        </w:rPr>
        <w:t>sample</w:t>
      </w:r>
      <w:r w:rsidR="00741CC6">
        <w:rPr>
          <w:color w:val="000000"/>
          <w:sz w:val="20"/>
          <w:szCs w:val="20"/>
          <w:lang w:eastAsia="en-CA"/>
        </w:rPr>
        <w:t>.</w:t>
      </w:r>
      <w:proofErr w:type="gramEnd"/>
    </w:p>
    <w:p w14:paraId="63CE31A8" w14:textId="77777777" w:rsidR="00FE5C96" w:rsidRPr="00947193" w:rsidRDefault="00FE5C96" w:rsidP="00947193">
      <w:pPr>
        <w:pStyle w:val="ListParagraph"/>
        <w:numPr>
          <w:ilvl w:val="0"/>
          <w:numId w:val="44"/>
        </w:numPr>
        <w:spacing w:after="12pt"/>
        <w:textAlignment w:val="baseline"/>
        <w:rPr>
          <w:color w:val="000000"/>
          <w:sz w:val="20"/>
          <w:szCs w:val="20"/>
          <w:lang w:eastAsia="en-CA"/>
        </w:rPr>
      </w:pPr>
      <w:r w:rsidRPr="00947193">
        <w:rPr>
          <w:color w:val="000000"/>
          <w:sz w:val="20"/>
          <w:szCs w:val="20"/>
          <w:lang w:eastAsia="en-CA"/>
        </w:rPr>
        <w:t>Weights are iteratively updated with the following:</w:t>
      </w:r>
    </w:p>
    <w:p w14:paraId="7853E746" w14:textId="796FE5B6" w:rsidR="00FE5C96" w:rsidRDefault="003549BF" w:rsidP="00947193">
      <w:pPr>
        <w:pStyle w:val="ListParagraph"/>
        <w:numPr>
          <w:ilvl w:val="1"/>
          <w:numId w:val="43"/>
        </w:numPr>
        <w:spacing w:after="12pt"/>
        <w:textAlignment w:val="baseline"/>
        <w:rPr>
          <w:color w:val="000000"/>
          <w:sz w:val="20"/>
          <w:szCs w:val="20"/>
          <w:lang w:eastAsia="en-CA"/>
        </w:rPr>
      </w:pPr>
      <m:oMath>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θ</m:t>
            </m:r>
          </m:e>
          <m:sub>
            <m:r>
              <w:rPr>
                <w:rFonts w:ascii="Cambria Math" w:hAnsi="Cambria Math"/>
                <w:color w:val="000000"/>
                <w:sz w:val="20"/>
                <w:szCs w:val="20"/>
                <w:lang w:eastAsia="en-CA"/>
              </w:rPr>
              <m:t>j</m:t>
            </m:r>
          </m:sub>
        </m:sSub>
        <m:r>
          <w:rPr>
            <w:rFonts w:ascii="Cambria Math" w:hAnsi="Cambria Math"/>
            <w:color w:val="000000"/>
            <w:sz w:val="20"/>
            <w:szCs w:val="20"/>
            <w:lang w:eastAsia="en-CA"/>
          </w:rPr>
          <m:t>:=</m:t>
        </m:r>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θ</m:t>
            </m:r>
          </m:e>
          <m:sub>
            <m:r>
              <w:rPr>
                <w:rFonts w:ascii="Cambria Math" w:hAnsi="Cambria Math"/>
                <w:color w:val="000000"/>
                <w:sz w:val="20"/>
                <w:szCs w:val="20"/>
                <w:lang w:eastAsia="en-CA"/>
              </w:rPr>
              <m:t>j</m:t>
            </m:r>
          </m:sub>
        </m:sSub>
        <m:r>
          <w:rPr>
            <w:rFonts w:ascii="Cambria Math" w:hAnsi="Cambria Math"/>
            <w:color w:val="000000"/>
            <w:sz w:val="20"/>
            <w:szCs w:val="20"/>
            <w:lang w:eastAsia="en-CA"/>
          </w:rPr>
          <m:t>+α</m:t>
        </m:r>
        <m:nary>
          <m:naryPr>
            <m:chr m:val="∑"/>
            <m:limLoc m:val="undOvr"/>
            <m:ctrlPr>
              <w:rPr>
                <w:rFonts w:ascii="Cambria Math" w:hAnsi="Cambria Math"/>
                <w:i/>
                <w:color w:val="000000"/>
                <w:sz w:val="20"/>
                <w:szCs w:val="20"/>
                <w:lang w:eastAsia="en-CA"/>
              </w:rPr>
            </m:ctrlPr>
          </m:naryPr>
          <m:sub>
            <m:r>
              <w:rPr>
                <w:rFonts w:ascii="Cambria Math" w:hAnsi="Cambria Math"/>
                <w:color w:val="000000"/>
                <w:sz w:val="20"/>
                <w:szCs w:val="20"/>
                <w:lang w:eastAsia="en-CA"/>
              </w:rPr>
              <m:t>i=1</m:t>
            </m:r>
          </m:sub>
          <m:sup>
            <m:r>
              <w:rPr>
                <w:rFonts w:ascii="Cambria Math" w:hAnsi="Cambria Math"/>
                <w:color w:val="000000"/>
                <w:sz w:val="20"/>
                <w:szCs w:val="20"/>
                <w:lang w:eastAsia="en-CA"/>
              </w:rPr>
              <m:t>n</m:t>
            </m:r>
          </m:sup>
          <m:e>
            <m:d>
              <m:dPr>
                <m:ctrlPr>
                  <w:rPr>
                    <w:rFonts w:ascii="Cambria Math" w:hAnsi="Cambria Math"/>
                    <w:i/>
                    <w:color w:val="000000"/>
                    <w:sz w:val="20"/>
                    <w:szCs w:val="20"/>
                    <w:lang w:eastAsia="en-CA"/>
                  </w:rPr>
                </m:ctrlPr>
              </m:dPr>
              <m:e>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r>
                  <w:rPr>
                    <w:rFonts w:ascii="Cambria Math" w:hAnsi="Cambria Math"/>
                    <w:color w:val="000000"/>
                    <w:sz w:val="20"/>
                    <w:szCs w:val="20"/>
                    <w:lang w:eastAsia="en-CA"/>
                  </w:rPr>
                  <m:t>-</m:t>
                </m:r>
                <m:f>
                  <m:fPr>
                    <m:ctrlPr>
                      <w:rPr>
                        <w:rFonts w:ascii="Cambria Math" w:hAnsi="Cambria Math"/>
                        <w:i/>
                        <w:color w:val="000000"/>
                        <w:sz w:val="20"/>
                        <w:szCs w:val="20"/>
                        <w:lang w:eastAsia="en-CA"/>
                      </w:rPr>
                    </m:ctrlPr>
                  </m:fPr>
                  <m:num>
                    <m:r>
                      <w:rPr>
                        <w:rFonts w:ascii="Cambria Math" w:hAnsi="Cambria Math"/>
                        <w:color w:val="000000"/>
                        <w:sz w:val="20"/>
                        <w:szCs w:val="20"/>
                        <w:lang w:eastAsia="en-CA"/>
                      </w:rPr>
                      <m:t>1</m:t>
                    </m:r>
                  </m:num>
                  <m:den>
                    <m:r>
                      <w:rPr>
                        <w:rFonts w:ascii="Cambria Math" w:hAnsi="Cambria Math"/>
                        <w:color w:val="000000"/>
                        <w:sz w:val="20"/>
                        <w:szCs w:val="20"/>
                        <w:lang w:eastAsia="en-CA"/>
                      </w:rPr>
                      <m:t>1+</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e</m:t>
                        </m:r>
                      </m:e>
                      <m:sup>
                        <m:r>
                          <w:rPr>
                            <w:rFonts w:ascii="Cambria Math" w:hAnsi="Cambria Math"/>
                            <w:color w:val="000000"/>
                            <w:sz w:val="20"/>
                            <w:szCs w:val="20"/>
                            <w:lang w:eastAsia="en-CA"/>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θ</m:t>
                            </m:r>
                          </m:e>
                          <m:sup>
                            <m:r>
                              <w:rPr>
                                <w:rFonts w:ascii="Cambria Math" w:hAnsi="Cambria Math"/>
                                <w:color w:val="000000"/>
                                <w:sz w:val="20"/>
                                <w:szCs w:val="20"/>
                                <w:lang w:eastAsia="en-CA"/>
                              </w:rPr>
                              <m:t>T</m:t>
                            </m:r>
                          </m:sup>
                        </m:sSup>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x</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sup>
                    </m:sSup>
                  </m:den>
                </m:f>
              </m:e>
            </m:d>
            <m:sSubSup>
              <m:sSubSupPr>
                <m:ctrlPr>
                  <w:rPr>
                    <w:rFonts w:ascii="Cambria Math" w:hAnsi="Cambria Math"/>
                    <w:i/>
                    <w:color w:val="000000"/>
                    <w:sz w:val="20"/>
                    <w:szCs w:val="20"/>
                    <w:lang w:eastAsia="en-CA"/>
                  </w:rPr>
                </m:ctrlPr>
              </m:sSubSupPr>
              <m:e>
                <m:r>
                  <w:rPr>
                    <w:rFonts w:ascii="Cambria Math" w:hAnsi="Cambria Math"/>
                    <w:color w:val="000000"/>
                    <w:sz w:val="20"/>
                    <w:szCs w:val="20"/>
                    <w:lang w:eastAsia="en-CA"/>
                  </w:rPr>
                  <m:t>x</m:t>
                </m:r>
              </m:e>
              <m:sub>
                <m:r>
                  <w:rPr>
                    <w:rFonts w:ascii="Cambria Math" w:hAnsi="Cambria Math"/>
                    <w:color w:val="000000"/>
                    <w:sz w:val="20"/>
                    <w:szCs w:val="20"/>
                    <w:lang w:eastAsia="en-CA"/>
                  </w:rPr>
                  <m:t>j</m:t>
                </m:r>
              </m:sub>
              <m:sup>
                <m:r>
                  <w:rPr>
                    <w:rFonts w:ascii="Cambria Math" w:hAnsi="Cambria Math"/>
                    <w:color w:val="000000"/>
                    <w:sz w:val="20"/>
                    <w:szCs w:val="20"/>
                    <w:lang w:eastAsia="en-CA"/>
                  </w:rPr>
                  <m:t>(i)</m:t>
                </m:r>
              </m:sup>
            </m:sSubSup>
          </m:e>
        </m:nary>
      </m:oMath>
    </w:p>
    <w:p w14:paraId="54CC7A64" w14:textId="77777777" w:rsidR="00FC1DA7" w:rsidRDefault="00FC1DA7" w:rsidP="00FC1DA7">
      <w:pPr>
        <w:pStyle w:val="ListParagraph"/>
        <w:spacing w:after="12pt"/>
        <w:ind w:start="72pt"/>
        <w:textAlignment w:val="baseline"/>
        <w:rPr>
          <w:color w:val="000000"/>
          <w:sz w:val="20"/>
          <w:szCs w:val="20"/>
          <w:lang w:eastAsia="en-CA"/>
        </w:rPr>
      </w:pPr>
    </w:p>
    <w:p w14:paraId="2DEEDCBF" w14:textId="7FAB5110" w:rsidR="00FD6EC8" w:rsidRDefault="00FD6EC8" w:rsidP="00FD6EC8">
      <w:pPr>
        <w:pStyle w:val="Heading3"/>
        <w:rPr>
          <w:sz w:val="20"/>
          <w:szCs w:val="20"/>
          <w:lang w:eastAsia="en-CA"/>
        </w:rPr>
      </w:pPr>
      <w:r w:rsidRPr="00FD6EC8">
        <w:rPr>
          <w:sz w:val="20"/>
          <w:szCs w:val="20"/>
          <w:lang w:eastAsia="en-CA"/>
        </w:rPr>
        <w:t>Support Vector Classification</w:t>
      </w:r>
      <w:r>
        <w:rPr>
          <w:sz w:val="20"/>
          <w:szCs w:val="20"/>
          <w:lang w:eastAsia="en-CA"/>
        </w:rPr>
        <w:t xml:space="preserve"> (SVC):</w:t>
      </w:r>
    </w:p>
    <w:p w14:paraId="6A51CBAB" w14:textId="498E2BAD" w:rsidR="00FD6EC8" w:rsidRPr="00FC1DA7" w:rsidRDefault="00FD6EC8" w:rsidP="00FC1DA7">
      <w:pPr>
        <w:spacing w:after="12pt"/>
        <w:ind w:start="18pt" w:firstLine="18pt"/>
        <w:textAlignment w:val="baseline"/>
        <w:rPr>
          <w:color w:val="000000"/>
          <w:sz w:val="20"/>
          <w:szCs w:val="20"/>
          <w:lang w:eastAsia="en-CA"/>
        </w:rPr>
      </w:pPr>
      <w:r w:rsidRPr="00FC1DA7">
        <w:rPr>
          <w:color w:val="000000"/>
          <w:sz w:val="20"/>
          <w:szCs w:val="20"/>
          <w:lang w:eastAsia="en-CA"/>
        </w:rPr>
        <w:t>The third model implemented was a Support Vector Machine. A non-probabilistic binary linear classifier, this model creates a representation of the examples as points in space.</w:t>
      </w:r>
      <w:r w:rsidR="00FC1DA7">
        <w:rPr>
          <w:color w:val="000000"/>
          <w:sz w:val="20"/>
          <w:szCs w:val="20"/>
          <w:lang w:eastAsia="en-CA"/>
        </w:rPr>
        <w:t xml:space="preserve"> </w:t>
      </w:r>
      <w:r w:rsidRPr="00FC1DA7">
        <w:rPr>
          <w:color w:val="000000"/>
          <w:sz w:val="20"/>
          <w:szCs w:val="20"/>
          <w:lang w:eastAsia="en-CA"/>
        </w:rPr>
        <w:t>Such a rendering allows for a determination of linear separations between classifications. New examples are mapped into the same space, and their position relative to the linear separation determines their classification. This model can utilize data distributions that are not linearly separable by using what is called a kernel trick. This is accomplished by mapping the data to higher dimensions.</w:t>
      </w:r>
    </w:p>
    <w:p w14:paraId="7EFDB5F6" w14:textId="4D6918EB" w:rsidR="005D47D7" w:rsidRDefault="005D47D7" w:rsidP="005D47D7">
      <w:pPr>
        <w:pStyle w:val="Heading2"/>
        <w:rPr>
          <w:sz w:val="20"/>
          <w:szCs w:val="20"/>
          <w:lang w:eastAsia="en-CA"/>
        </w:rPr>
      </w:pPr>
      <w:r w:rsidRPr="005D47D7">
        <w:rPr>
          <w:sz w:val="20"/>
          <w:szCs w:val="20"/>
          <w:lang w:eastAsia="en-CA"/>
        </w:rPr>
        <w:t>Validation</w:t>
      </w:r>
      <w:r>
        <w:rPr>
          <w:sz w:val="20"/>
          <w:szCs w:val="20"/>
          <w:lang w:eastAsia="en-CA"/>
        </w:rPr>
        <w:t xml:space="preserve"> and Testing</w:t>
      </w:r>
    </w:p>
    <w:p w14:paraId="53EDBB46" w14:textId="6E8FCBFF" w:rsidR="00D45E94" w:rsidRPr="00B70F27" w:rsidRDefault="00D45E94" w:rsidP="00B70F27">
      <w:pPr>
        <w:ind w:firstLine="14.40pt"/>
        <w:rPr>
          <w:sz w:val="20"/>
          <w:szCs w:val="20"/>
          <w:lang w:eastAsia="en-CA"/>
        </w:rPr>
      </w:pPr>
      <w:r>
        <w:rPr>
          <w:sz w:val="20"/>
          <w:szCs w:val="20"/>
          <w:lang w:eastAsia="en-CA"/>
        </w:rPr>
        <w:t xml:space="preserve">To make definitive statements about the efficacy of these models, a rigorous validation method was implemented. K-fold validation was carried out for each model where </w:t>
      </w:r>
      <m:oMath>
        <m:r>
          <w:rPr>
            <w:rFonts w:ascii="Cambria Math" w:hAnsi="Cambria Math"/>
            <w:sz w:val="20"/>
            <w:szCs w:val="20"/>
            <w:lang w:eastAsia="en-CA"/>
          </w:rPr>
          <m:t>k=10</m:t>
        </m:r>
      </m:oMath>
      <w:r>
        <w:rPr>
          <w:sz w:val="20"/>
          <w:szCs w:val="20"/>
          <w:lang w:eastAsia="en-CA"/>
        </w:rPr>
        <w:t>.</w:t>
      </w:r>
      <w:r w:rsidR="00192B1E">
        <w:rPr>
          <w:sz w:val="20"/>
          <w:szCs w:val="20"/>
          <w:lang w:eastAsia="en-CA"/>
        </w:rPr>
        <w:t xml:space="preserve"> This process involves splitting up the validation data set into </w:t>
      </w:r>
      <w:r w:rsidR="00192B1E">
        <w:rPr>
          <w:i/>
          <w:iCs/>
          <w:sz w:val="20"/>
          <w:szCs w:val="20"/>
          <w:lang w:eastAsia="en-CA"/>
        </w:rPr>
        <w:t xml:space="preserve">k </w:t>
      </w:r>
      <w:r w:rsidR="00192B1E">
        <w:rPr>
          <w:sz w:val="20"/>
          <w:szCs w:val="20"/>
          <w:lang w:eastAsia="en-CA"/>
        </w:rPr>
        <w:t xml:space="preserve">piles. </w:t>
      </w:r>
      <w:r w:rsidR="00B70F27">
        <w:rPr>
          <w:sz w:val="20"/>
          <w:szCs w:val="20"/>
          <w:lang w:eastAsia="en-CA"/>
        </w:rPr>
        <w:t xml:space="preserve">The model is trained on </w:t>
      </w:r>
      <w:r w:rsidR="00B70F27">
        <w:rPr>
          <w:i/>
          <w:iCs/>
          <w:sz w:val="20"/>
          <w:szCs w:val="20"/>
          <w:lang w:eastAsia="en-CA"/>
        </w:rPr>
        <w:t>k-1</w:t>
      </w:r>
      <w:r w:rsidR="00B70F27">
        <w:rPr>
          <w:sz w:val="20"/>
          <w:szCs w:val="20"/>
          <w:lang w:eastAsia="en-CA"/>
        </w:rPr>
        <w:t xml:space="preserve"> piles, and the remaining pile is used as a test set. This is repeated </w:t>
      </w:r>
      <w:r w:rsidR="00B70F27">
        <w:rPr>
          <w:i/>
          <w:iCs/>
          <w:sz w:val="20"/>
          <w:szCs w:val="20"/>
          <w:lang w:eastAsia="en-CA"/>
        </w:rPr>
        <w:t xml:space="preserve">k </w:t>
      </w:r>
      <w:r w:rsidR="00B70F27">
        <w:rPr>
          <w:sz w:val="20"/>
          <w:szCs w:val="20"/>
          <w:lang w:eastAsia="en-CA"/>
        </w:rPr>
        <w:t xml:space="preserve">times, such that each pile is used as a test set. The mean accuracy for the </w:t>
      </w:r>
      <w:r w:rsidR="00B70F27">
        <w:rPr>
          <w:i/>
          <w:iCs/>
          <w:sz w:val="20"/>
          <w:szCs w:val="20"/>
          <w:lang w:eastAsia="en-CA"/>
        </w:rPr>
        <w:t xml:space="preserve">k </w:t>
      </w:r>
      <w:r w:rsidR="00B70F27">
        <w:rPr>
          <w:sz w:val="20"/>
          <w:szCs w:val="20"/>
          <w:lang w:eastAsia="en-CA"/>
        </w:rPr>
        <w:t>iterations is the final output value of the cross-validation</w:t>
      </w:r>
      <w:r w:rsidR="00741CC6">
        <w:rPr>
          <w:sz w:val="20"/>
          <w:szCs w:val="20"/>
          <w:lang w:eastAsia="en-CA"/>
        </w:rPr>
        <w:t>, refer to figure 2.</w:t>
      </w:r>
    </w:p>
    <w:p w14:paraId="51A6ACE1" w14:textId="77777777" w:rsidR="005D47D7" w:rsidRPr="005D47D7" w:rsidRDefault="005D47D7" w:rsidP="005D47D7">
      <w:pPr>
        <w:ind w:start="14.40pt"/>
        <w:rPr>
          <w:lang w:eastAsia="en-CA"/>
        </w:rPr>
      </w:pPr>
    </w:p>
    <w:p w14:paraId="3584667D" w14:textId="1B7AC890" w:rsidR="00FD6EC8" w:rsidRDefault="00192B1E" w:rsidP="00FD6EC8">
      <w:pPr>
        <w:rPr>
          <w:lang w:eastAsia="en-CA"/>
        </w:rPr>
      </w:pPr>
      <w:r>
        <w:rPr>
          <w:noProof/>
          <w:lang w:eastAsia="en-CA"/>
        </w:rPr>
        <w:drawing>
          <wp:inline distT="0" distB="0" distL="0" distR="0" wp14:anchorId="2DA87DA4" wp14:editId="2B1F4635">
            <wp:extent cx="3373755" cy="12827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3755" cy="1282700"/>
                    </a:xfrm>
                    <a:prstGeom prst="rect">
                      <a:avLst/>
                    </a:prstGeom>
                    <a:noFill/>
                    <a:ln>
                      <a:noFill/>
                    </a:ln>
                  </pic:spPr>
                </pic:pic>
              </a:graphicData>
            </a:graphic>
          </wp:inline>
        </w:drawing>
      </w:r>
    </w:p>
    <w:p w14:paraId="506D054B" w14:textId="71A83317" w:rsidR="00192B1E" w:rsidRPr="00192B1E" w:rsidRDefault="00192B1E" w:rsidP="00192B1E">
      <w:pPr>
        <w:jc w:val="center"/>
        <w:rPr>
          <w:sz w:val="16"/>
          <w:szCs w:val="16"/>
          <w:lang w:eastAsia="en-CA"/>
        </w:rPr>
      </w:pPr>
      <w:r>
        <w:rPr>
          <w:sz w:val="16"/>
          <w:szCs w:val="16"/>
          <w:lang w:eastAsia="en-CA"/>
        </w:rPr>
        <w:t>Figure 2. K-Fold validation visualization</w:t>
      </w:r>
    </w:p>
    <w:p w14:paraId="4F6659D8" w14:textId="37BD0F76" w:rsidR="00FE5C96" w:rsidRPr="00FE5C96" w:rsidRDefault="00FE5C96" w:rsidP="00FE5C96">
      <w:pPr>
        <w:pStyle w:val="ListParagraph"/>
        <w:rPr>
          <w:sz w:val="20"/>
          <w:szCs w:val="20"/>
        </w:rPr>
      </w:pPr>
    </w:p>
    <w:p w14:paraId="1DAD900C" w14:textId="4C08857D" w:rsidR="009303D9" w:rsidRPr="00B355EC" w:rsidRDefault="00FD6EC8" w:rsidP="00D62363">
      <w:pPr>
        <w:pStyle w:val="Heading1"/>
        <w:jc w:val="center"/>
        <w:rPr>
          <w:sz w:val="20"/>
          <w:szCs w:val="20"/>
        </w:rPr>
      </w:pPr>
      <w:r>
        <w:rPr>
          <w:sz w:val="20"/>
          <w:szCs w:val="20"/>
        </w:rPr>
        <w:t>Results and Discussion</w:t>
      </w:r>
    </w:p>
    <w:p w14:paraId="5E7C4796" w14:textId="28F43244" w:rsidR="003D5CBF" w:rsidRDefault="00B70F27" w:rsidP="00B70F27">
      <w:pPr>
        <w:pStyle w:val="NormalWeb"/>
        <w:spacing w:before="0pt" w:beforeAutospacing="0" w:after="0pt" w:afterAutospacing="0"/>
        <w:ind w:firstLine="14.20pt"/>
        <w:jc w:val="both"/>
        <w:textAlignment w:val="baseline"/>
        <w:rPr>
          <w:color w:val="000000"/>
          <w:sz w:val="20"/>
          <w:szCs w:val="20"/>
        </w:rPr>
      </w:pPr>
      <w:r>
        <w:rPr>
          <w:color w:val="000000"/>
          <w:sz w:val="20"/>
          <w:szCs w:val="20"/>
        </w:rPr>
        <w:t>The investigation for a suitable model began</w:t>
      </w:r>
      <w:r w:rsidR="002F5B85">
        <w:rPr>
          <w:color w:val="000000"/>
          <w:sz w:val="20"/>
          <w:szCs w:val="20"/>
        </w:rPr>
        <w:t xml:space="preserve"> with a Naïve Bayes implementation. This was constructed from scratch by consulting course material from Dr. </w:t>
      </w:r>
      <w:r w:rsidR="00741CC6">
        <w:rPr>
          <w:color w:val="000000"/>
          <w:sz w:val="20"/>
          <w:szCs w:val="20"/>
        </w:rPr>
        <w:t xml:space="preserve">Nariman </w:t>
      </w:r>
      <w:proofErr w:type="spellStart"/>
      <w:r w:rsidR="002F5B85">
        <w:rPr>
          <w:color w:val="000000"/>
          <w:sz w:val="20"/>
          <w:szCs w:val="20"/>
        </w:rPr>
        <w:t>Farsad’s</w:t>
      </w:r>
      <w:proofErr w:type="spellEnd"/>
      <w:r w:rsidR="002F5B85">
        <w:rPr>
          <w:color w:val="000000"/>
          <w:sz w:val="20"/>
          <w:szCs w:val="20"/>
        </w:rPr>
        <w:t xml:space="preserve"> </w:t>
      </w:r>
      <w:r w:rsidR="002F5B85" w:rsidRPr="00741CC6">
        <w:rPr>
          <w:i/>
          <w:iCs/>
          <w:color w:val="000000"/>
          <w:sz w:val="20"/>
          <w:szCs w:val="20"/>
        </w:rPr>
        <w:t>CPS803</w:t>
      </w:r>
      <w:r w:rsidR="00C55124" w:rsidRPr="00741CC6">
        <w:rPr>
          <w:i/>
          <w:iCs/>
          <w:color w:val="000000"/>
          <w:sz w:val="20"/>
          <w:szCs w:val="20"/>
        </w:rPr>
        <w:t xml:space="preserve"> Machine Learning</w:t>
      </w:r>
      <w:r w:rsidR="00C55124">
        <w:rPr>
          <w:color w:val="000000"/>
          <w:sz w:val="20"/>
          <w:szCs w:val="20"/>
        </w:rPr>
        <w:t xml:space="preserve"> </w:t>
      </w:r>
      <w:r w:rsidR="00741CC6">
        <w:rPr>
          <w:color w:val="000000"/>
          <w:sz w:val="20"/>
          <w:szCs w:val="20"/>
        </w:rPr>
        <w:t>c</w:t>
      </w:r>
      <w:r w:rsidR="00C55124">
        <w:rPr>
          <w:color w:val="000000"/>
          <w:sz w:val="20"/>
          <w:szCs w:val="20"/>
        </w:rPr>
        <w:t>our</w:t>
      </w:r>
      <w:r w:rsidR="00741CC6">
        <w:rPr>
          <w:color w:val="000000"/>
          <w:sz w:val="20"/>
          <w:szCs w:val="20"/>
        </w:rPr>
        <w:t>s</w:t>
      </w:r>
      <w:r w:rsidR="00C55124">
        <w:rPr>
          <w:color w:val="000000"/>
          <w:sz w:val="20"/>
          <w:szCs w:val="20"/>
        </w:rPr>
        <w:t>e</w:t>
      </w:r>
      <w:r w:rsidR="002F5B85">
        <w:rPr>
          <w:color w:val="000000"/>
          <w:sz w:val="20"/>
          <w:szCs w:val="20"/>
        </w:rPr>
        <w:t xml:space="preserve"> </w:t>
      </w:r>
      <w:r w:rsidR="00C55124">
        <w:rPr>
          <w:color w:val="000000"/>
          <w:sz w:val="20"/>
          <w:szCs w:val="20"/>
        </w:rPr>
        <w:t xml:space="preserve">taken at </w:t>
      </w:r>
      <w:r w:rsidR="002F5B85">
        <w:rPr>
          <w:color w:val="000000"/>
          <w:sz w:val="20"/>
          <w:szCs w:val="20"/>
        </w:rPr>
        <w:t xml:space="preserve">Ryerson University. </w:t>
      </w:r>
      <w:r w:rsidR="00741CC6">
        <w:rPr>
          <w:color w:val="000000"/>
          <w:sz w:val="20"/>
          <w:szCs w:val="20"/>
        </w:rPr>
        <w:t>This model</w:t>
      </w:r>
      <w:r>
        <w:rPr>
          <w:color w:val="000000"/>
          <w:sz w:val="20"/>
          <w:szCs w:val="20"/>
        </w:rPr>
        <w:t xml:space="preserve"> uses only the Pandas and </w:t>
      </w:r>
      <w:proofErr w:type="spellStart"/>
      <w:r>
        <w:rPr>
          <w:color w:val="000000"/>
          <w:sz w:val="20"/>
          <w:szCs w:val="20"/>
        </w:rPr>
        <w:t>Numpy</w:t>
      </w:r>
      <w:proofErr w:type="spellEnd"/>
      <w:r>
        <w:rPr>
          <w:color w:val="000000"/>
          <w:sz w:val="20"/>
          <w:szCs w:val="20"/>
        </w:rPr>
        <w:t xml:space="preserve"> libraries</w:t>
      </w:r>
      <w:r w:rsidR="00BE2CB2">
        <w:rPr>
          <w:color w:val="000000"/>
          <w:sz w:val="20"/>
          <w:szCs w:val="20"/>
        </w:rPr>
        <w:t xml:space="preserve">. </w:t>
      </w:r>
      <w:r w:rsidR="002F5B85">
        <w:rPr>
          <w:color w:val="000000"/>
          <w:sz w:val="20"/>
          <w:szCs w:val="20"/>
        </w:rPr>
        <w:t xml:space="preserve">This model returned reasonable results on the training set of 4000 examples, with a peak accuracy of ~80%, see </w:t>
      </w:r>
      <w:r>
        <w:rPr>
          <w:color w:val="000000"/>
          <w:sz w:val="20"/>
          <w:szCs w:val="20"/>
        </w:rPr>
        <w:t>F</w:t>
      </w:r>
      <w:r w:rsidR="002F5B85">
        <w:rPr>
          <w:color w:val="000000"/>
          <w:sz w:val="20"/>
          <w:szCs w:val="20"/>
        </w:rPr>
        <w:t xml:space="preserve">igure </w:t>
      </w:r>
      <w:r>
        <w:rPr>
          <w:color w:val="000000"/>
          <w:sz w:val="20"/>
          <w:szCs w:val="20"/>
        </w:rPr>
        <w:t>3</w:t>
      </w:r>
      <w:r w:rsidR="002F5B85">
        <w:rPr>
          <w:color w:val="000000"/>
          <w:sz w:val="20"/>
          <w:szCs w:val="20"/>
        </w:rPr>
        <w:t>.</w:t>
      </w:r>
    </w:p>
    <w:p w14:paraId="2732FA0F" w14:textId="0F4A8E0C" w:rsidR="002F5B85" w:rsidRDefault="00BA6C95" w:rsidP="00384AB1">
      <w:pPr>
        <w:pStyle w:val="NormalWeb"/>
        <w:spacing w:before="0pt" w:beforeAutospacing="0" w:after="0pt" w:afterAutospacing="0"/>
        <w:jc w:val="center"/>
        <w:textAlignment w:val="baseline"/>
        <w:rPr>
          <w:color w:val="000000"/>
          <w:sz w:val="20"/>
          <w:szCs w:val="20"/>
        </w:rPr>
      </w:pPr>
      <w:r>
        <w:rPr>
          <w:noProof/>
        </w:rPr>
        <w:t xml:space="preserve"> </w:t>
      </w:r>
      <w:r w:rsidR="00384AB1">
        <w:rPr>
          <w:noProof/>
        </w:rPr>
        <w:drawing>
          <wp:inline distT="0" distB="0" distL="0" distR="0" wp14:anchorId="06A12802" wp14:editId="5A447508">
            <wp:extent cx="3195955" cy="2429510"/>
            <wp:effectExtent l="0" t="0" r="4445" b="889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2429510"/>
                    </a:xfrm>
                    <a:prstGeom prst="rect">
                      <a:avLst/>
                    </a:prstGeom>
                    <a:noFill/>
                    <a:ln>
                      <a:noFill/>
                    </a:ln>
                  </pic:spPr>
                </pic:pic>
              </a:graphicData>
            </a:graphic>
          </wp:inline>
        </w:drawing>
      </w:r>
    </w:p>
    <w:p w14:paraId="686AA6C3" w14:textId="3B3910A7" w:rsidR="002F5B85" w:rsidRDefault="002F5B85" w:rsidP="002F5B85">
      <w:pPr>
        <w:pStyle w:val="NormalWeb"/>
        <w:spacing w:before="0pt" w:beforeAutospacing="0" w:after="0pt" w:afterAutospacing="0"/>
        <w:ind w:start="18pt"/>
        <w:jc w:val="center"/>
        <w:textAlignment w:val="baseline"/>
        <w:rPr>
          <w:color w:val="000000"/>
          <w:sz w:val="16"/>
          <w:szCs w:val="16"/>
        </w:rPr>
      </w:pPr>
      <w:r w:rsidRPr="00335E53">
        <w:rPr>
          <w:color w:val="000000"/>
          <w:sz w:val="16"/>
          <w:szCs w:val="16"/>
        </w:rPr>
        <w:t xml:space="preserve">Figure </w:t>
      </w:r>
      <w:r w:rsidR="00C55124">
        <w:rPr>
          <w:color w:val="000000"/>
          <w:sz w:val="16"/>
          <w:szCs w:val="16"/>
        </w:rPr>
        <w:t>3</w:t>
      </w:r>
      <w:r w:rsidRPr="00335E53">
        <w:rPr>
          <w:color w:val="000000"/>
          <w:sz w:val="16"/>
          <w:szCs w:val="16"/>
        </w:rPr>
        <w:t xml:space="preserve">. Bias-Variance graph for Naïve Bayes model, with TF feature extraction and local vocabulary selection. </w:t>
      </w:r>
    </w:p>
    <w:p w14:paraId="2C605535" w14:textId="77777777" w:rsidR="005523C2" w:rsidRDefault="005523C2" w:rsidP="002F5B85">
      <w:pPr>
        <w:pStyle w:val="NormalWeb"/>
        <w:spacing w:before="0pt" w:beforeAutospacing="0" w:after="0pt" w:afterAutospacing="0"/>
        <w:ind w:start="18pt"/>
        <w:jc w:val="center"/>
        <w:textAlignment w:val="baseline"/>
        <w:rPr>
          <w:color w:val="000000"/>
          <w:sz w:val="16"/>
          <w:szCs w:val="16"/>
        </w:rPr>
      </w:pPr>
    </w:p>
    <w:p w14:paraId="124F7599" w14:textId="18813D1B" w:rsidR="00D47409" w:rsidRPr="00D47409" w:rsidRDefault="00D47409" w:rsidP="00B70F27">
      <w:pPr>
        <w:pStyle w:val="NormalWeb"/>
        <w:spacing w:before="0pt" w:beforeAutospacing="0" w:after="0pt" w:afterAutospacing="0"/>
        <w:ind w:firstLine="18pt"/>
        <w:textAlignment w:val="baseline"/>
        <w:rPr>
          <w:color w:val="000000"/>
          <w:sz w:val="20"/>
          <w:szCs w:val="20"/>
        </w:rPr>
      </w:pPr>
      <w:r>
        <w:rPr>
          <w:color w:val="000000"/>
          <w:sz w:val="20"/>
          <w:szCs w:val="20"/>
        </w:rPr>
        <w:t xml:space="preserve">Figure </w:t>
      </w:r>
      <w:r w:rsidR="00741CC6">
        <w:rPr>
          <w:color w:val="000000"/>
          <w:sz w:val="20"/>
          <w:szCs w:val="20"/>
        </w:rPr>
        <w:t>3</w:t>
      </w:r>
      <w:r>
        <w:rPr>
          <w:color w:val="000000"/>
          <w:sz w:val="20"/>
          <w:szCs w:val="20"/>
        </w:rPr>
        <w:t xml:space="preserve"> demonstrates </w:t>
      </w:r>
      <w:r w:rsidR="00C55124">
        <w:rPr>
          <w:color w:val="000000"/>
          <w:sz w:val="20"/>
          <w:szCs w:val="20"/>
        </w:rPr>
        <w:t xml:space="preserve">the </w:t>
      </w:r>
      <w:r>
        <w:rPr>
          <w:color w:val="000000"/>
          <w:sz w:val="20"/>
          <w:szCs w:val="20"/>
        </w:rPr>
        <w:t xml:space="preserve">model’s steady improvement in accuracy as the training set increases. </w:t>
      </w:r>
      <w:r w:rsidR="005523C2" w:rsidRPr="005523C2">
        <w:rPr>
          <w:color w:val="000000"/>
          <w:sz w:val="20"/>
          <w:szCs w:val="20"/>
        </w:rPr>
        <w:t>“Train” represents the accuracy of the model being trained on x-examples and tested on the test set. “Dev” represents the accuracy of the model being tested on itself.</w:t>
      </w:r>
      <w:r w:rsidR="005523C2">
        <w:rPr>
          <w:color w:val="000000"/>
          <w:sz w:val="20"/>
          <w:szCs w:val="20"/>
        </w:rPr>
        <w:t xml:space="preserve"> </w:t>
      </w:r>
      <w:r>
        <w:rPr>
          <w:color w:val="000000"/>
          <w:sz w:val="20"/>
          <w:szCs w:val="20"/>
        </w:rPr>
        <w:t>The decrease in dev accuracy is a result of the vocabulary creation method. The 15 most common words are taken from each sample, but only if they are not already represented in the vocabulary. As a result, there is no linear positive correlation between training set size and vocabulary size. This is an issue, so a new feature selection method</w:t>
      </w:r>
      <w:r w:rsidR="00C55124">
        <w:rPr>
          <w:color w:val="000000"/>
          <w:sz w:val="20"/>
          <w:szCs w:val="20"/>
        </w:rPr>
        <w:t xml:space="preserve"> was implemented to try and overcome this</w:t>
      </w:r>
      <w:r>
        <w:rPr>
          <w:color w:val="000000"/>
          <w:sz w:val="20"/>
          <w:szCs w:val="20"/>
        </w:rPr>
        <w:t>.</w:t>
      </w:r>
    </w:p>
    <w:p w14:paraId="2FBCD463" w14:textId="2F81C804" w:rsidR="000E3456" w:rsidRDefault="005523C2" w:rsidP="00B70F27">
      <w:pPr>
        <w:pStyle w:val="NormalWeb"/>
        <w:spacing w:before="0pt" w:beforeAutospacing="0" w:after="0pt" w:afterAutospacing="0"/>
        <w:ind w:firstLine="14.20pt"/>
        <w:jc w:val="both"/>
        <w:textAlignment w:val="baseline"/>
        <w:rPr>
          <w:color w:val="000000"/>
          <w:sz w:val="20"/>
          <w:szCs w:val="20"/>
        </w:rPr>
      </w:pPr>
      <w:r>
        <w:rPr>
          <w:color w:val="000000"/>
          <w:sz w:val="20"/>
          <w:szCs w:val="20"/>
        </w:rPr>
        <w:t>To</w:t>
      </w:r>
      <w:r w:rsidR="00EF30AA">
        <w:rPr>
          <w:color w:val="000000"/>
          <w:sz w:val="20"/>
          <w:szCs w:val="20"/>
        </w:rPr>
        <w:t xml:space="preserve"> improve</w:t>
      </w:r>
      <w:r>
        <w:rPr>
          <w:color w:val="000000"/>
          <w:sz w:val="20"/>
          <w:szCs w:val="20"/>
        </w:rPr>
        <w:t xml:space="preserve"> performance,</w:t>
      </w:r>
      <w:r w:rsidR="00EF30AA">
        <w:rPr>
          <w:color w:val="000000"/>
          <w:sz w:val="20"/>
          <w:szCs w:val="20"/>
        </w:rPr>
        <w:t xml:space="preserve"> </w:t>
      </w:r>
      <w:r w:rsidR="00C55124">
        <w:rPr>
          <w:color w:val="000000"/>
          <w:sz w:val="20"/>
          <w:szCs w:val="20"/>
        </w:rPr>
        <w:t xml:space="preserve">a </w:t>
      </w:r>
      <w:r w:rsidR="00EF30AA">
        <w:rPr>
          <w:color w:val="000000"/>
          <w:sz w:val="20"/>
          <w:szCs w:val="20"/>
        </w:rPr>
        <w:t>global vocabulary creation</w:t>
      </w:r>
      <w:r w:rsidR="00C55124">
        <w:rPr>
          <w:color w:val="000000"/>
          <w:sz w:val="20"/>
          <w:szCs w:val="20"/>
        </w:rPr>
        <w:t xml:space="preserve"> was implemented</w:t>
      </w:r>
      <w:r w:rsidR="00EF30AA">
        <w:rPr>
          <w:color w:val="000000"/>
          <w:sz w:val="20"/>
          <w:szCs w:val="20"/>
        </w:rPr>
        <w:t xml:space="preserve"> </w:t>
      </w:r>
      <w:r w:rsidR="0099401E">
        <w:rPr>
          <w:color w:val="000000"/>
          <w:sz w:val="20"/>
          <w:szCs w:val="20"/>
        </w:rPr>
        <w:t>to broaden</w:t>
      </w:r>
      <w:r w:rsidR="00EF30AA">
        <w:rPr>
          <w:color w:val="000000"/>
          <w:sz w:val="20"/>
          <w:szCs w:val="20"/>
        </w:rPr>
        <w:t xml:space="preserve"> the applicability of each individual feature. This prevents </w:t>
      </w:r>
      <w:r w:rsidR="00C55124">
        <w:rPr>
          <w:color w:val="000000"/>
          <w:sz w:val="20"/>
          <w:szCs w:val="20"/>
        </w:rPr>
        <w:t xml:space="preserve">the </w:t>
      </w:r>
      <w:r w:rsidR="00EF30AA">
        <w:rPr>
          <w:color w:val="000000"/>
          <w:sz w:val="20"/>
          <w:szCs w:val="20"/>
        </w:rPr>
        <w:t xml:space="preserve">vocabulary from unrealistically weighting </w:t>
      </w:r>
      <w:r w:rsidR="0099401E">
        <w:rPr>
          <w:color w:val="000000"/>
          <w:sz w:val="20"/>
          <w:szCs w:val="20"/>
        </w:rPr>
        <w:t>words/features that are only present in a few individual samples</w:t>
      </w:r>
      <w:r w:rsidR="00D47409">
        <w:rPr>
          <w:color w:val="000000"/>
          <w:sz w:val="20"/>
          <w:szCs w:val="20"/>
        </w:rPr>
        <w:t xml:space="preserve">, and from succumbing to the issue with </w:t>
      </w:r>
      <w:r w:rsidR="00DB6377">
        <w:rPr>
          <w:color w:val="000000"/>
          <w:sz w:val="20"/>
          <w:szCs w:val="20"/>
        </w:rPr>
        <w:t>F</w:t>
      </w:r>
      <w:r w:rsidR="00D47409">
        <w:rPr>
          <w:color w:val="000000"/>
          <w:sz w:val="20"/>
          <w:szCs w:val="20"/>
        </w:rPr>
        <w:t xml:space="preserve">igure </w:t>
      </w:r>
      <w:r w:rsidR="00741CC6">
        <w:rPr>
          <w:color w:val="000000"/>
          <w:sz w:val="20"/>
          <w:szCs w:val="20"/>
        </w:rPr>
        <w:t>3</w:t>
      </w:r>
      <w:r w:rsidR="00D47409">
        <w:rPr>
          <w:color w:val="000000"/>
          <w:sz w:val="20"/>
          <w:szCs w:val="20"/>
        </w:rPr>
        <w:t>.</w:t>
      </w:r>
      <w:r>
        <w:rPr>
          <w:color w:val="000000"/>
          <w:sz w:val="20"/>
          <w:szCs w:val="20"/>
        </w:rPr>
        <w:t xml:space="preserve"> </w:t>
      </w:r>
      <w:r w:rsidR="00741CC6">
        <w:rPr>
          <w:color w:val="000000"/>
          <w:sz w:val="20"/>
          <w:szCs w:val="20"/>
        </w:rPr>
        <w:t>Also switching</w:t>
      </w:r>
      <w:r w:rsidR="0099401E">
        <w:rPr>
          <w:color w:val="000000"/>
          <w:sz w:val="20"/>
          <w:szCs w:val="20"/>
        </w:rPr>
        <w:t xml:space="preserve"> to a TFIDF feature extraction method </w:t>
      </w:r>
      <w:r w:rsidR="0099401E">
        <w:rPr>
          <w:color w:val="000000"/>
          <w:sz w:val="20"/>
          <w:szCs w:val="20"/>
        </w:rPr>
        <w:lastRenderedPageBreak/>
        <w:t>more accurately represents the importance of a particular feature within a corpus</w:t>
      </w:r>
      <w:r w:rsidR="000A690A">
        <w:rPr>
          <w:color w:val="000000"/>
          <w:sz w:val="20"/>
          <w:szCs w:val="20"/>
        </w:rPr>
        <w:t>.</w:t>
      </w:r>
      <w:r>
        <w:rPr>
          <w:color w:val="000000"/>
          <w:sz w:val="20"/>
          <w:szCs w:val="20"/>
        </w:rPr>
        <w:t xml:space="preserve"> </w:t>
      </w:r>
      <w:r w:rsidR="00CC6E65">
        <w:rPr>
          <w:color w:val="000000"/>
          <w:sz w:val="20"/>
          <w:szCs w:val="20"/>
        </w:rPr>
        <w:t>This resulted in a moderate improvement</w:t>
      </w:r>
      <w:r>
        <w:rPr>
          <w:color w:val="000000"/>
          <w:sz w:val="20"/>
          <w:szCs w:val="20"/>
        </w:rPr>
        <w:t>, with a final accuracy of ~84%</w:t>
      </w:r>
      <w:r w:rsidR="00C55124">
        <w:rPr>
          <w:color w:val="000000"/>
          <w:sz w:val="20"/>
          <w:szCs w:val="20"/>
        </w:rPr>
        <w:t xml:space="preserve">, see </w:t>
      </w:r>
      <w:r w:rsidR="00DB6377">
        <w:rPr>
          <w:color w:val="000000"/>
          <w:sz w:val="20"/>
          <w:szCs w:val="20"/>
        </w:rPr>
        <w:t>F</w:t>
      </w:r>
      <w:r w:rsidR="00C55124">
        <w:rPr>
          <w:color w:val="000000"/>
          <w:sz w:val="20"/>
          <w:szCs w:val="20"/>
        </w:rPr>
        <w:t>igure 4</w:t>
      </w:r>
      <w:r w:rsidR="00CC6E65">
        <w:rPr>
          <w:color w:val="000000"/>
          <w:sz w:val="20"/>
          <w:szCs w:val="20"/>
        </w:rPr>
        <w:t>.</w:t>
      </w:r>
      <w:r w:rsidR="000E3456">
        <w:rPr>
          <w:color w:val="000000"/>
          <w:sz w:val="20"/>
          <w:szCs w:val="20"/>
        </w:rPr>
        <w:t xml:space="preserve"> </w:t>
      </w:r>
    </w:p>
    <w:p w14:paraId="70FE86AA" w14:textId="77777777" w:rsidR="00B6737B" w:rsidRDefault="00B6737B" w:rsidP="00B70F27">
      <w:pPr>
        <w:pStyle w:val="NormalWeb"/>
        <w:spacing w:before="0pt" w:beforeAutospacing="0" w:after="0pt" w:afterAutospacing="0"/>
        <w:ind w:firstLine="14.20pt"/>
        <w:jc w:val="both"/>
        <w:textAlignment w:val="baseline"/>
        <w:rPr>
          <w:color w:val="000000"/>
          <w:sz w:val="20"/>
          <w:szCs w:val="20"/>
        </w:rPr>
      </w:pPr>
    </w:p>
    <w:p w14:paraId="3A214BF2" w14:textId="255AA55A" w:rsidR="00B6737B" w:rsidRPr="005523C2" w:rsidRDefault="00B6737B" w:rsidP="00B6737B">
      <w:pPr>
        <w:pStyle w:val="NormalWeb"/>
        <w:spacing w:before="0pt" w:beforeAutospacing="0" w:after="0pt" w:afterAutospacing="0"/>
        <w:textAlignment w:val="baseline"/>
        <w:rPr>
          <w:color w:val="000000"/>
          <w:sz w:val="20"/>
          <w:szCs w:val="20"/>
        </w:rPr>
      </w:pPr>
      <w:r>
        <w:rPr>
          <w:noProof/>
        </w:rPr>
        <w:drawing>
          <wp:inline distT="0" distB="0" distL="0" distR="0" wp14:anchorId="3940F369" wp14:editId="2A1601B1">
            <wp:extent cx="3195955" cy="2392045"/>
            <wp:effectExtent l="0" t="0" r="4445"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2392045"/>
                    </a:xfrm>
                    <a:prstGeom prst="rect">
                      <a:avLst/>
                    </a:prstGeom>
                    <a:noFill/>
                    <a:ln>
                      <a:noFill/>
                    </a:ln>
                  </pic:spPr>
                </pic:pic>
              </a:graphicData>
            </a:graphic>
          </wp:inline>
        </w:drawing>
      </w:r>
    </w:p>
    <w:p w14:paraId="50B6FC2F" w14:textId="20E31F31" w:rsidR="005523C2" w:rsidRDefault="00B6737B" w:rsidP="005523C2">
      <w:pPr>
        <w:pStyle w:val="NormalWeb"/>
        <w:spacing w:before="0pt" w:beforeAutospacing="0" w:after="0pt" w:afterAutospacing="0"/>
        <w:ind w:start="18pt"/>
        <w:jc w:val="center"/>
        <w:textAlignment w:val="baseline"/>
        <w:rPr>
          <w:color w:val="000000"/>
          <w:sz w:val="16"/>
          <w:szCs w:val="16"/>
        </w:rPr>
      </w:pPr>
      <w:r>
        <w:rPr>
          <w:color w:val="000000"/>
          <w:sz w:val="16"/>
          <w:szCs w:val="16"/>
        </w:rPr>
        <w:t>F</w:t>
      </w:r>
      <w:r w:rsidR="005523C2">
        <w:rPr>
          <w:color w:val="000000"/>
          <w:sz w:val="16"/>
          <w:szCs w:val="16"/>
        </w:rPr>
        <w:t xml:space="preserve">igure </w:t>
      </w:r>
      <w:r w:rsidR="00C55124">
        <w:rPr>
          <w:color w:val="000000"/>
          <w:sz w:val="16"/>
          <w:szCs w:val="16"/>
        </w:rPr>
        <w:t>4</w:t>
      </w:r>
      <w:r w:rsidR="005523C2">
        <w:rPr>
          <w:color w:val="000000"/>
          <w:sz w:val="16"/>
          <w:szCs w:val="16"/>
        </w:rPr>
        <w:t xml:space="preserve">. </w:t>
      </w:r>
      <w:r w:rsidR="005523C2" w:rsidRPr="00335E53">
        <w:rPr>
          <w:color w:val="000000"/>
          <w:sz w:val="16"/>
          <w:szCs w:val="16"/>
        </w:rPr>
        <w:t>Bias-Variance graph for Naïve Bayes model, with TF</w:t>
      </w:r>
      <w:r w:rsidR="005523C2">
        <w:rPr>
          <w:color w:val="000000"/>
          <w:sz w:val="16"/>
          <w:szCs w:val="16"/>
        </w:rPr>
        <w:t>IDF</w:t>
      </w:r>
      <w:r w:rsidR="005523C2" w:rsidRPr="00335E53">
        <w:rPr>
          <w:color w:val="000000"/>
          <w:sz w:val="16"/>
          <w:szCs w:val="16"/>
        </w:rPr>
        <w:t xml:space="preserve"> feature extraction and </w:t>
      </w:r>
      <w:r w:rsidR="005523C2">
        <w:rPr>
          <w:color w:val="000000"/>
          <w:sz w:val="16"/>
          <w:szCs w:val="16"/>
        </w:rPr>
        <w:t>global</w:t>
      </w:r>
      <w:r w:rsidR="005523C2" w:rsidRPr="00335E53">
        <w:rPr>
          <w:color w:val="000000"/>
          <w:sz w:val="16"/>
          <w:szCs w:val="16"/>
        </w:rPr>
        <w:t xml:space="preserve"> vocabulary selection. </w:t>
      </w:r>
    </w:p>
    <w:p w14:paraId="7D138160" w14:textId="2C39E8AB" w:rsidR="00103925" w:rsidRDefault="00103925" w:rsidP="005523C2">
      <w:pPr>
        <w:pStyle w:val="NormalWeb"/>
        <w:spacing w:before="0pt" w:beforeAutospacing="0" w:after="0pt" w:afterAutospacing="0"/>
        <w:ind w:start="18pt"/>
        <w:jc w:val="both"/>
        <w:textAlignment w:val="baseline"/>
        <w:rPr>
          <w:color w:val="000000"/>
          <w:sz w:val="16"/>
          <w:szCs w:val="16"/>
        </w:rPr>
      </w:pPr>
    </w:p>
    <w:p w14:paraId="449FBDEA" w14:textId="00DE01F6" w:rsidR="006C2842" w:rsidRDefault="006C2842" w:rsidP="00B6737B">
      <w:pPr>
        <w:pStyle w:val="NormalWeb"/>
        <w:spacing w:before="0pt" w:beforeAutospacing="0" w:after="0pt" w:afterAutospacing="0"/>
        <w:ind w:firstLine="18pt"/>
        <w:jc w:val="both"/>
        <w:textAlignment w:val="baseline"/>
        <w:rPr>
          <w:color w:val="000000"/>
          <w:sz w:val="20"/>
          <w:szCs w:val="20"/>
        </w:rPr>
      </w:pPr>
      <w:r w:rsidRPr="006C2842">
        <w:rPr>
          <w:color w:val="000000"/>
          <w:sz w:val="20"/>
          <w:szCs w:val="20"/>
        </w:rPr>
        <w:t>Accuracy</w:t>
      </w:r>
      <w:r>
        <w:rPr>
          <w:color w:val="000000"/>
          <w:sz w:val="20"/>
          <w:szCs w:val="20"/>
        </w:rPr>
        <w:t xml:space="preserve"> is not the only, or the best, way of evaluating a model. It tells the creator nothing about how the model is failing. To better understand the performance of </w:t>
      </w:r>
      <w:r w:rsidR="00C55124">
        <w:rPr>
          <w:color w:val="000000"/>
          <w:sz w:val="20"/>
          <w:szCs w:val="20"/>
        </w:rPr>
        <w:t xml:space="preserve">the </w:t>
      </w:r>
      <w:r>
        <w:rPr>
          <w:color w:val="000000"/>
          <w:sz w:val="20"/>
          <w:szCs w:val="20"/>
        </w:rPr>
        <w:t xml:space="preserve">model it is important to construct what is called a </w:t>
      </w:r>
      <w:r>
        <w:rPr>
          <w:i/>
          <w:iCs/>
          <w:color w:val="000000"/>
          <w:sz w:val="20"/>
          <w:szCs w:val="20"/>
        </w:rPr>
        <w:t>confusion matrix</w:t>
      </w:r>
      <w:r>
        <w:rPr>
          <w:color w:val="000000"/>
          <w:sz w:val="20"/>
          <w:szCs w:val="20"/>
        </w:rPr>
        <w:t>. Each row represents the instances in a predicted class while each column represents the instances in an actual class</w:t>
      </w:r>
      <w:r w:rsidR="00A54AAD">
        <w:rPr>
          <w:color w:val="000000"/>
          <w:sz w:val="20"/>
          <w:szCs w:val="20"/>
        </w:rPr>
        <w:t>, refer to figure 5.</w:t>
      </w:r>
    </w:p>
    <w:p w14:paraId="5471D711" w14:textId="03C407AA" w:rsidR="00E91F36" w:rsidRDefault="00E91F36" w:rsidP="00B6737B">
      <w:pPr>
        <w:pStyle w:val="NormalWeb"/>
        <w:spacing w:before="0pt" w:beforeAutospacing="0" w:after="0pt" w:afterAutospacing="0"/>
        <w:jc w:val="both"/>
        <w:textAlignment w:val="baseline"/>
        <w:rPr>
          <w:color w:val="000000"/>
          <w:sz w:val="20"/>
          <w:szCs w:val="20"/>
        </w:rPr>
      </w:pPr>
      <w:r>
        <w:rPr>
          <w:noProof/>
        </w:rPr>
        <w:drawing>
          <wp:inline distT="0" distB="0" distL="0" distR="0" wp14:anchorId="210AC6F3" wp14:editId="1C36F790">
            <wp:extent cx="3195955" cy="3195955"/>
            <wp:effectExtent l="0" t="0" r="4445"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3195955"/>
                    </a:xfrm>
                    <a:prstGeom prst="rect">
                      <a:avLst/>
                    </a:prstGeom>
                    <a:noFill/>
                    <a:ln>
                      <a:noFill/>
                    </a:ln>
                  </pic:spPr>
                </pic:pic>
              </a:graphicData>
            </a:graphic>
          </wp:inline>
        </w:drawing>
      </w:r>
    </w:p>
    <w:p w14:paraId="73DE85D9" w14:textId="5FFDFA0E" w:rsidR="00E91F36" w:rsidRDefault="00E91F36" w:rsidP="00E91F36">
      <w:pPr>
        <w:pStyle w:val="NormalWeb"/>
        <w:spacing w:before="0pt" w:beforeAutospacing="0" w:after="0pt" w:afterAutospacing="0"/>
        <w:ind w:start="18pt"/>
        <w:jc w:val="center"/>
        <w:textAlignment w:val="baseline"/>
        <w:rPr>
          <w:color w:val="000000"/>
          <w:sz w:val="16"/>
          <w:szCs w:val="16"/>
        </w:rPr>
      </w:pPr>
      <w:r>
        <w:rPr>
          <w:color w:val="000000"/>
          <w:sz w:val="16"/>
          <w:szCs w:val="16"/>
        </w:rPr>
        <w:t xml:space="preserve">Figure </w:t>
      </w:r>
      <w:r w:rsidR="00C55124">
        <w:rPr>
          <w:color w:val="000000"/>
          <w:sz w:val="16"/>
          <w:szCs w:val="16"/>
        </w:rPr>
        <w:t>5</w:t>
      </w:r>
      <w:r>
        <w:rPr>
          <w:color w:val="000000"/>
          <w:sz w:val="16"/>
          <w:szCs w:val="16"/>
        </w:rPr>
        <w:t>. Confusion matrix</w:t>
      </w:r>
      <w:r w:rsidRPr="00335E53">
        <w:rPr>
          <w:color w:val="000000"/>
          <w:sz w:val="16"/>
          <w:szCs w:val="16"/>
        </w:rPr>
        <w:t xml:space="preserve"> for Naïve Bayes model, with TF</w:t>
      </w:r>
      <w:r>
        <w:rPr>
          <w:color w:val="000000"/>
          <w:sz w:val="16"/>
          <w:szCs w:val="16"/>
        </w:rPr>
        <w:t>IDF</w:t>
      </w:r>
      <w:r w:rsidRPr="00335E53">
        <w:rPr>
          <w:color w:val="000000"/>
          <w:sz w:val="16"/>
          <w:szCs w:val="16"/>
        </w:rPr>
        <w:t xml:space="preserve"> feature extraction and </w:t>
      </w:r>
      <w:r>
        <w:rPr>
          <w:color w:val="000000"/>
          <w:sz w:val="16"/>
          <w:szCs w:val="16"/>
        </w:rPr>
        <w:t>global</w:t>
      </w:r>
      <w:r w:rsidRPr="00335E53">
        <w:rPr>
          <w:color w:val="000000"/>
          <w:sz w:val="16"/>
          <w:szCs w:val="16"/>
        </w:rPr>
        <w:t xml:space="preserve"> vocabulary selection. </w:t>
      </w:r>
    </w:p>
    <w:p w14:paraId="4D0D3EB5" w14:textId="77777777" w:rsidR="00E91F36" w:rsidRDefault="00E91F36" w:rsidP="00E91F36">
      <w:pPr>
        <w:pStyle w:val="NormalWeb"/>
        <w:spacing w:before="0pt" w:beforeAutospacing="0" w:after="0pt" w:afterAutospacing="0"/>
        <w:ind w:start="18pt"/>
        <w:jc w:val="center"/>
        <w:textAlignment w:val="baseline"/>
        <w:rPr>
          <w:color w:val="000000"/>
          <w:sz w:val="16"/>
          <w:szCs w:val="16"/>
        </w:rPr>
      </w:pPr>
    </w:p>
    <w:p w14:paraId="2BFEB673" w14:textId="30D3CE76" w:rsidR="00E91F36" w:rsidRDefault="00E91F36" w:rsidP="00B6737B">
      <w:pPr>
        <w:pStyle w:val="NormalWeb"/>
        <w:spacing w:before="0pt" w:beforeAutospacing="0" w:after="0pt" w:afterAutospacing="0"/>
        <w:ind w:firstLine="18pt"/>
        <w:textAlignment w:val="baseline"/>
        <w:rPr>
          <w:color w:val="000000"/>
          <w:sz w:val="20"/>
          <w:szCs w:val="20"/>
        </w:rPr>
      </w:pPr>
      <w:r>
        <w:rPr>
          <w:color w:val="000000"/>
          <w:sz w:val="20"/>
          <w:szCs w:val="20"/>
        </w:rPr>
        <w:t xml:space="preserve">Figure </w:t>
      </w:r>
      <w:r w:rsidR="00A54AAD">
        <w:rPr>
          <w:color w:val="000000"/>
          <w:sz w:val="20"/>
          <w:szCs w:val="20"/>
        </w:rPr>
        <w:t>5</w:t>
      </w:r>
      <w:r>
        <w:rPr>
          <w:color w:val="000000"/>
          <w:sz w:val="20"/>
          <w:szCs w:val="20"/>
        </w:rPr>
        <w:t xml:space="preserve"> shows that </w:t>
      </w:r>
      <w:r w:rsidR="00DB6377">
        <w:rPr>
          <w:color w:val="000000"/>
          <w:sz w:val="20"/>
          <w:szCs w:val="20"/>
        </w:rPr>
        <w:t xml:space="preserve">the </w:t>
      </w:r>
      <w:r>
        <w:rPr>
          <w:color w:val="000000"/>
          <w:sz w:val="20"/>
          <w:szCs w:val="20"/>
        </w:rPr>
        <w:t>model is making mistakes when it comes to predicting negative reviews. It is more likely to mislabel a negative review</w:t>
      </w:r>
      <w:r w:rsidR="005E6A0B">
        <w:rPr>
          <w:color w:val="000000"/>
          <w:sz w:val="20"/>
          <w:szCs w:val="20"/>
        </w:rPr>
        <w:t xml:space="preserve"> as positive</w:t>
      </w:r>
      <w:r>
        <w:rPr>
          <w:color w:val="000000"/>
          <w:sz w:val="20"/>
          <w:szCs w:val="20"/>
        </w:rPr>
        <w:t xml:space="preserve"> than </w:t>
      </w:r>
      <w:r w:rsidR="005E6A0B">
        <w:rPr>
          <w:color w:val="000000"/>
          <w:sz w:val="20"/>
          <w:szCs w:val="20"/>
        </w:rPr>
        <w:t>vice versa</w:t>
      </w:r>
      <w:r>
        <w:rPr>
          <w:color w:val="000000"/>
          <w:sz w:val="20"/>
          <w:szCs w:val="20"/>
        </w:rPr>
        <w:t xml:space="preserve">. This </w:t>
      </w:r>
      <w:r>
        <w:rPr>
          <w:color w:val="000000"/>
          <w:sz w:val="20"/>
          <w:szCs w:val="20"/>
        </w:rPr>
        <w:t xml:space="preserve">does not have any meaningful implications for what </w:t>
      </w:r>
      <w:r w:rsidR="00DB6377">
        <w:rPr>
          <w:color w:val="000000"/>
          <w:sz w:val="20"/>
          <w:szCs w:val="20"/>
        </w:rPr>
        <w:t xml:space="preserve">is </w:t>
      </w:r>
      <w:r>
        <w:rPr>
          <w:color w:val="000000"/>
          <w:sz w:val="20"/>
          <w:szCs w:val="20"/>
        </w:rPr>
        <w:t>need</w:t>
      </w:r>
      <w:r w:rsidR="00DB6377">
        <w:rPr>
          <w:color w:val="000000"/>
          <w:sz w:val="20"/>
          <w:szCs w:val="20"/>
        </w:rPr>
        <w:t>ed</w:t>
      </w:r>
      <w:r>
        <w:rPr>
          <w:color w:val="000000"/>
          <w:sz w:val="20"/>
          <w:szCs w:val="20"/>
        </w:rPr>
        <w:t xml:space="preserve"> to use this model for, however a more balanced error distribution would be something to strive for.</w:t>
      </w:r>
    </w:p>
    <w:p w14:paraId="779EDF85" w14:textId="7810C1F1" w:rsidR="00827ACE" w:rsidRDefault="000E5393" w:rsidP="00B6737B">
      <w:pPr>
        <w:pStyle w:val="NormalWeb"/>
        <w:spacing w:before="0pt" w:beforeAutospacing="0" w:after="0pt" w:afterAutospacing="0"/>
        <w:ind w:firstLine="18pt"/>
        <w:textAlignment w:val="baseline"/>
        <w:rPr>
          <w:color w:val="000000"/>
          <w:sz w:val="20"/>
          <w:szCs w:val="20"/>
        </w:rPr>
      </w:pPr>
      <w:r>
        <w:rPr>
          <w:color w:val="000000"/>
          <w:sz w:val="20"/>
          <w:szCs w:val="20"/>
        </w:rPr>
        <w:t xml:space="preserve">With some early success via a probabilistic model, the investigation turned to non-probabilistic methods for classification, </w:t>
      </w:r>
      <w:proofErr w:type="gramStart"/>
      <w:r w:rsidR="00A54AAD">
        <w:rPr>
          <w:color w:val="000000"/>
          <w:sz w:val="20"/>
          <w:szCs w:val="20"/>
        </w:rPr>
        <w:t>i.e.</w:t>
      </w:r>
      <w:r>
        <w:rPr>
          <w:color w:val="000000"/>
          <w:sz w:val="20"/>
          <w:szCs w:val="20"/>
        </w:rPr>
        <w:t>.</w:t>
      </w:r>
      <w:proofErr w:type="gramEnd"/>
      <w:r>
        <w:rPr>
          <w:color w:val="000000"/>
          <w:sz w:val="20"/>
          <w:szCs w:val="20"/>
        </w:rPr>
        <w:t xml:space="preserve"> Logistic Regression and Support Vector Classification. The logistic regression model was built by the author, while the SVC model was implemented using </w:t>
      </w:r>
      <w:proofErr w:type="spellStart"/>
      <w:r w:rsidR="00B6737B">
        <w:rPr>
          <w:color w:val="000000"/>
          <w:sz w:val="20"/>
          <w:szCs w:val="20"/>
        </w:rPr>
        <w:t>S</w:t>
      </w:r>
      <w:r>
        <w:rPr>
          <w:i/>
          <w:iCs/>
          <w:color w:val="000000"/>
          <w:sz w:val="20"/>
          <w:szCs w:val="20"/>
        </w:rPr>
        <w:t>klearn</w:t>
      </w:r>
      <w:proofErr w:type="spellEnd"/>
      <w:r>
        <w:rPr>
          <w:color w:val="000000"/>
          <w:sz w:val="20"/>
          <w:szCs w:val="20"/>
        </w:rPr>
        <w:t>. These models, and the probabilistic model were all validated via k-folding the validation set.</w:t>
      </w:r>
      <w:r w:rsidR="00827ACE">
        <w:rPr>
          <w:color w:val="000000"/>
          <w:sz w:val="20"/>
          <w:szCs w:val="20"/>
        </w:rPr>
        <w:t xml:space="preserve"> Every combination of feature extraction, feature selection, and model was explored, and the results are captured in Figure </w:t>
      </w:r>
      <w:r w:rsidR="00DB6377">
        <w:rPr>
          <w:color w:val="000000"/>
          <w:sz w:val="20"/>
          <w:szCs w:val="20"/>
        </w:rPr>
        <w:t>6</w:t>
      </w:r>
      <w:r w:rsidR="00827ACE">
        <w:rPr>
          <w:color w:val="000000"/>
          <w:sz w:val="20"/>
          <w:szCs w:val="20"/>
        </w:rPr>
        <w:t>.</w:t>
      </w:r>
    </w:p>
    <w:p w14:paraId="1AD4D855" w14:textId="35ED41DF" w:rsidR="005E6A0B" w:rsidRDefault="00683305" w:rsidP="00B6737B">
      <w:pPr>
        <w:pStyle w:val="NormalWeb"/>
        <w:spacing w:before="0pt" w:beforeAutospacing="0" w:after="0pt" w:afterAutospacing="0"/>
        <w:jc w:val="center"/>
        <w:textAlignment w:val="baseline"/>
        <w:rPr>
          <w:color w:val="000000"/>
          <w:sz w:val="16"/>
          <w:szCs w:val="16"/>
        </w:rPr>
      </w:pPr>
      <w:r>
        <w:rPr>
          <w:noProof/>
        </w:rPr>
        <w:drawing>
          <wp:inline distT="0" distB="0" distL="0" distR="0" wp14:anchorId="208757B6" wp14:editId="0E00D8DC">
            <wp:extent cx="3195955" cy="2395220"/>
            <wp:effectExtent l="0" t="0" r="4445"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2395220"/>
                    </a:xfrm>
                    <a:prstGeom prst="rect">
                      <a:avLst/>
                    </a:prstGeom>
                    <a:noFill/>
                    <a:ln>
                      <a:noFill/>
                    </a:ln>
                  </pic:spPr>
                </pic:pic>
              </a:graphicData>
            </a:graphic>
          </wp:inline>
        </w:drawing>
      </w:r>
      <w:r w:rsidR="00827ACE">
        <w:rPr>
          <w:color w:val="000000"/>
          <w:sz w:val="16"/>
          <w:szCs w:val="16"/>
        </w:rPr>
        <w:t xml:space="preserve">Figure </w:t>
      </w:r>
      <w:r w:rsidR="00C55124">
        <w:rPr>
          <w:color w:val="000000"/>
          <w:sz w:val="16"/>
          <w:szCs w:val="16"/>
        </w:rPr>
        <w:t>6</w:t>
      </w:r>
      <w:r w:rsidR="00827ACE">
        <w:rPr>
          <w:color w:val="000000"/>
          <w:sz w:val="16"/>
          <w:szCs w:val="16"/>
        </w:rPr>
        <w:t>. K-fold validated accuracy rates for the models explored.</w:t>
      </w:r>
    </w:p>
    <w:p w14:paraId="1B137553" w14:textId="199C209A" w:rsidR="00B6737B" w:rsidRPr="00B6737B" w:rsidRDefault="00B6737B" w:rsidP="00B6737B">
      <w:pPr>
        <w:pStyle w:val="NormalWeb"/>
        <w:spacing w:before="0pt" w:beforeAutospacing="0" w:after="0pt" w:afterAutospacing="0"/>
        <w:textAlignment w:val="baseline"/>
        <w:rPr>
          <w:color w:val="000000"/>
          <w:sz w:val="20"/>
          <w:szCs w:val="20"/>
        </w:rPr>
      </w:pPr>
    </w:p>
    <w:p w14:paraId="4FF513ED" w14:textId="48A7C06A" w:rsidR="00325E07" w:rsidRDefault="00B6737B" w:rsidP="00B6737B">
      <w:pPr>
        <w:pStyle w:val="NormalWeb"/>
        <w:spacing w:before="0pt" w:beforeAutospacing="0" w:after="0pt" w:afterAutospacing="0"/>
        <w:ind w:firstLine="18pt"/>
        <w:textAlignment w:val="baseline"/>
        <w:rPr>
          <w:color w:val="000000"/>
          <w:sz w:val="20"/>
          <w:szCs w:val="20"/>
        </w:rPr>
      </w:pPr>
      <w:r>
        <w:rPr>
          <w:color w:val="000000"/>
          <w:sz w:val="20"/>
          <w:szCs w:val="20"/>
        </w:rPr>
        <w:t xml:space="preserve">A keen eye will notice that the values in the above figure are significantly lower than those purported earlier in this report. This is because </w:t>
      </w:r>
      <w:r w:rsidR="00DB6377">
        <w:rPr>
          <w:color w:val="000000"/>
          <w:sz w:val="20"/>
          <w:szCs w:val="20"/>
        </w:rPr>
        <w:t xml:space="preserve">the </w:t>
      </w:r>
      <w:r>
        <w:rPr>
          <w:color w:val="000000"/>
          <w:sz w:val="20"/>
          <w:szCs w:val="20"/>
        </w:rPr>
        <w:t>validation set, which the cross-validation was carried out on, is a tenth of the size of the normal training set. The cross</w:t>
      </w:r>
      <w:r w:rsidR="00E10C07">
        <w:rPr>
          <w:color w:val="000000"/>
          <w:sz w:val="20"/>
          <w:szCs w:val="20"/>
        </w:rPr>
        <w:t>-</w:t>
      </w:r>
      <w:r>
        <w:rPr>
          <w:color w:val="000000"/>
          <w:sz w:val="20"/>
          <w:szCs w:val="20"/>
        </w:rPr>
        <w:t xml:space="preserve">validation scores above are simply a confirmation that </w:t>
      </w:r>
      <w:r w:rsidR="00DB6377">
        <w:rPr>
          <w:color w:val="000000"/>
          <w:sz w:val="20"/>
          <w:szCs w:val="20"/>
        </w:rPr>
        <w:t xml:space="preserve">the </w:t>
      </w:r>
      <w:r>
        <w:rPr>
          <w:color w:val="000000"/>
          <w:sz w:val="20"/>
          <w:szCs w:val="20"/>
        </w:rPr>
        <w:t>models maintain their performance across a variety of training and test sets.</w:t>
      </w:r>
      <w:r w:rsidR="00683305">
        <w:rPr>
          <w:color w:val="000000"/>
          <w:sz w:val="20"/>
          <w:szCs w:val="20"/>
        </w:rPr>
        <w:t xml:space="preserve"> Furthermore, switching from TF to TFIDF seems to drastically reduce the performance of </w:t>
      </w:r>
      <w:r w:rsidR="00DB6377">
        <w:rPr>
          <w:color w:val="000000"/>
          <w:sz w:val="20"/>
          <w:szCs w:val="20"/>
        </w:rPr>
        <w:t xml:space="preserve">the </w:t>
      </w:r>
      <w:r w:rsidR="00683305">
        <w:rPr>
          <w:color w:val="000000"/>
          <w:sz w:val="20"/>
          <w:szCs w:val="20"/>
        </w:rPr>
        <w:t>non-probabilistic models (LR and SVM).</w:t>
      </w:r>
      <w:r w:rsidR="00325E07">
        <w:rPr>
          <w:color w:val="000000"/>
          <w:sz w:val="20"/>
          <w:szCs w:val="20"/>
        </w:rPr>
        <w:t xml:space="preserve"> The exact cause for this reduction was not discovered by the time this report was authored. This will be an ongoing line of inquiry for the duration of the project.</w:t>
      </w:r>
    </w:p>
    <w:p w14:paraId="70611F26" w14:textId="6D2C49AC" w:rsidR="00325E07" w:rsidRDefault="00325E07" w:rsidP="00B6737B">
      <w:pPr>
        <w:pStyle w:val="NormalWeb"/>
        <w:spacing w:before="0pt" w:beforeAutospacing="0" w:after="0pt" w:afterAutospacing="0"/>
        <w:ind w:firstLine="18pt"/>
        <w:textAlignment w:val="baseline"/>
        <w:rPr>
          <w:color w:val="000000"/>
          <w:sz w:val="20"/>
          <w:szCs w:val="20"/>
        </w:rPr>
      </w:pPr>
      <w:r>
        <w:rPr>
          <w:color w:val="000000"/>
          <w:sz w:val="20"/>
          <w:szCs w:val="20"/>
        </w:rPr>
        <w:t xml:space="preserve">Figure </w:t>
      </w:r>
      <w:r w:rsidR="00A54AAD">
        <w:rPr>
          <w:color w:val="000000"/>
          <w:sz w:val="20"/>
          <w:szCs w:val="20"/>
        </w:rPr>
        <w:t xml:space="preserve">6 </w:t>
      </w:r>
      <w:r>
        <w:rPr>
          <w:color w:val="000000"/>
          <w:sz w:val="20"/>
          <w:szCs w:val="20"/>
        </w:rPr>
        <w:t xml:space="preserve">shows that </w:t>
      </w:r>
      <w:r w:rsidR="00DB6377">
        <w:rPr>
          <w:color w:val="000000"/>
          <w:sz w:val="20"/>
          <w:szCs w:val="20"/>
        </w:rPr>
        <w:t xml:space="preserve">the </w:t>
      </w:r>
      <w:r>
        <w:rPr>
          <w:color w:val="000000"/>
          <w:sz w:val="20"/>
          <w:szCs w:val="20"/>
        </w:rPr>
        <w:t>most effective model is SV</w:t>
      </w:r>
      <w:r w:rsidR="007912B2">
        <w:rPr>
          <w:color w:val="000000"/>
          <w:sz w:val="20"/>
          <w:szCs w:val="20"/>
        </w:rPr>
        <w:t>C</w:t>
      </w:r>
      <w:r>
        <w:rPr>
          <w:color w:val="000000"/>
          <w:sz w:val="20"/>
          <w:szCs w:val="20"/>
        </w:rPr>
        <w:t xml:space="preserve"> with global vocabulary and TF feature extraction. On the original training set this model configuration attains accuracy scores of ~88% and is the best product this investigation </w:t>
      </w:r>
      <w:r w:rsidR="00DB6377">
        <w:rPr>
          <w:color w:val="000000"/>
          <w:sz w:val="20"/>
          <w:szCs w:val="20"/>
        </w:rPr>
        <w:t>provided to date</w:t>
      </w:r>
      <w:r>
        <w:rPr>
          <w:color w:val="000000"/>
          <w:sz w:val="20"/>
          <w:szCs w:val="20"/>
        </w:rPr>
        <w:t xml:space="preserve">. </w:t>
      </w:r>
    </w:p>
    <w:p w14:paraId="05E7245B" w14:textId="35ADC3D6" w:rsidR="005E6A0B" w:rsidRPr="00B6737B" w:rsidRDefault="00325E07" w:rsidP="00325E07">
      <w:pPr>
        <w:pStyle w:val="NormalWeb"/>
        <w:spacing w:before="0pt" w:beforeAutospacing="0" w:after="0pt" w:afterAutospacing="0"/>
        <w:textAlignment w:val="baseline"/>
        <w:rPr>
          <w:color w:val="000000"/>
          <w:sz w:val="20"/>
          <w:szCs w:val="20"/>
        </w:rPr>
      </w:pPr>
      <w:r>
        <w:rPr>
          <w:noProof/>
        </w:rPr>
        <w:lastRenderedPageBreak/>
        <w:drawing>
          <wp:inline distT="0" distB="0" distL="0" distR="0" wp14:anchorId="5B836446" wp14:editId="092C8F14">
            <wp:extent cx="3195955" cy="2502535"/>
            <wp:effectExtent l="0" t="0" r="444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2502535"/>
                    </a:xfrm>
                    <a:prstGeom prst="rect">
                      <a:avLst/>
                    </a:prstGeom>
                    <a:noFill/>
                    <a:ln>
                      <a:noFill/>
                    </a:ln>
                  </pic:spPr>
                </pic:pic>
              </a:graphicData>
            </a:graphic>
          </wp:inline>
        </w:drawing>
      </w:r>
      <w:r>
        <w:rPr>
          <w:color w:val="000000"/>
          <w:sz w:val="20"/>
          <w:szCs w:val="20"/>
        </w:rPr>
        <w:t xml:space="preserve"> </w:t>
      </w:r>
    </w:p>
    <w:p w14:paraId="2F5E8299" w14:textId="17491359" w:rsidR="00325E07" w:rsidRDefault="00325E07" w:rsidP="00325E07">
      <w:pPr>
        <w:pStyle w:val="NormalWeb"/>
        <w:spacing w:before="0pt" w:beforeAutospacing="0" w:after="0pt" w:afterAutospacing="0"/>
        <w:ind w:start="18pt"/>
        <w:jc w:val="center"/>
        <w:textAlignment w:val="baseline"/>
        <w:rPr>
          <w:color w:val="000000"/>
          <w:sz w:val="16"/>
          <w:szCs w:val="16"/>
        </w:rPr>
      </w:pPr>
      <w:r>
        <w:rPr>
          <w:color w:val="000000"/>
          <w:sz w:val="16"/>
          <w:szCs w:val="16"/>
        </w:rPr>
        <w:t xml:space="preserve">Figure </w:t>
      </w:r>
      <w:r w:rsidR="00DB6377">
        <w:rPr>
          <w:color w:val="000000"/>
          <w:sz w:val="16"/>
          <w:szCs w:val="16"/>
        </w:rPr>
        <w:t>7</w:t>
      </w:r>
      <w:r>
        <w:rPr>
          <w:color w:val="000000"/>
          <w:sz w:val="16"/>
          <w:szCs w:val="16"/>
        </w:rPr>
        <w:t xml:space="preserve">. </w:t>
      </w:r>
      <w:r w:rsidRPr="00335E53">
        <w:rPr>
          <w:color w:val="000000"/>
          <w:sz w:val="16"/>
          <w:szCs w:val="16"/>
        </w:rPr>
        <w:t xml:space="preserve">Bias-Variance graph for </w:t>
      </w:r>
      <w:r>
        <w:rPr>
          <w:color w:val="000000"/>
          <w:sz w:val="16"/>
          <w:szCs w:val="16"/>
        </w:rPr>
        <w:t>SV</w:t>
      </w:r>
      <w:r w:rsidR="00DB6377">
        <w:rPr>
          <w:color w:val="000000"/>
          <w:sz w:val="16"/>
          <w:szCs w:val="16"/>
        </w:rPr>
        <w:t>C</w:t>
      </w:r>
      <w:r w:rsidRPr="00335E53">
        <w:rPr>
          <w:color w:val="000000"/>
          <w:sz w:val="16"/>
          <w:szCs w:val="16"/>
        </w:rPr>
        <w:t xml:space="preserve"> model, with TF feature extraction and </w:t>
      </w:r>
      <w:r>
        <w:rPr>
          <w:color w:val="000000"/>
          <w:sz w:val="16"/>
          <w:szCs w:val="16"/>
        </w:rPr>
        <w:t>global</w:t>
      </w:r>
      <w:r w:rsidRPr="00335E53">
        <w:rPr>
          <w:color w:val="000000"/>
          <w:sz w:val="16"/>
          <w:szCs w:val="16"/>
        </w:rPr>
        <w:t xml:space="preserve"> vocabulary selection. </w:t>
      </w:r>
    </w:p>
    <w:p w14:paraId="77EDD0AE" w14:textId="57C4E732" w:rsidR="000E5393" w:rsidRPr="00325E07" w:rsidRDefault="000E5393" w:rsidP="00E91F36">
      <w:pPr>
        <w:pStyle w:val="NormalWeb"/>
        <w:spacing w:before="0pt" w:beforeAutospacing="0" w:after="0pt" w:afterAutospacing="0"/>
        <w:ind w:start="18pt"/>
        <w:textAlignment w:val="baseline"/>
        <w:rPr>
          <w:color w:val="000000"/>
          <w:sz w:val="16"/>
          <w:szCs w:val="16"/>
        </w:rPr>
      </w:pPr>
    </w:p>
    <w:p w14:paraId="786907B1" w14:textId="618C6B9B" w:rsidR="00AD4EFD" w:rsidRDefault="00AD4EFD" w:rsidP="00AD4EFD">
      <w:pPr>
        <w:pStyle w:val="NormalWeb"/>
        <w:spacing w:before="0pt" w:beforeAutospacing="0" w:after="0pt" w:afterAutospacing="0"/>
        <w:ind w:firstLine="18pt"/>
        <w:jc w:val="both"/>
        <w:textAlignment w:val="baseline"/>
        <w:rPr>
          <w:color w:val="000000"/>
          <w:sz w:val="20"/>
          <w:szCs w:val="20"/>
        </w:rPr>
      </w:pPr>
      <w:r>
        <w:rPr>
          <w:color w:val="000000"/>
          <w:sz w:val="20"/>
          <w:szCs w:val="20"/>
        </w:rPr>
        <w:t xml:space="preserve">All these charts and graphs about accuracy show that </w:t>
      </w:r>
      <w:r w:rsidR="00DB6377">
        <w:rPr>
          <w:color w:val="000000"/>
          <w:sz w:val="20"/>
          <w:szCs w:val="20"/>
        </w:rPr>
        <w:t xml:space="preserve">the </w:t>
      </w:r>
      <w:r>
        <w:rPr>
          <w:color w:val="000000"/>
          <w:sz w:val="20"/>
          <w:szCs w:val="20"/>
        </w:rPr>
        <w:t xml:space="preserve">models are functioning, and that they are a relatively effective means of classifying sentiment of a given sample text. However, they also </w:t>
      </w:r>
      <w:r w:rsidR="00DB6377">
        <w:rPr>
          <w:color w:val="000000"/>
          <w:sz w:val="20"/>
          <w:szCs w:val="20"/>
        </w:rPr>
        <w:t>indicate</w:t>
      </w:r>
      <w:r>
        <w:rPr>
          <w:color w:val="000000"/>
          <w:sz w:val="20"/>
          <w:szCs w:val="20"/>
        </w:rPr>
        <w:t xml:space="preserve"> which words and features are most indicative of sentiment. Recall that training a model means finding the </w:t>
      </w:r>
      <w:r w:rsidR="00EF539C">
        <w:rPr>
          <w:color w:val="000000"/>
          <w:sz w:val="20"/>
          <w:szCs w:val="20"/>
        </w:rPr>
        <w:t>‘weight’</w:t>
      </w:r>
      <w:r>
        <w:rPr>
          <w:color w:val="000000"/>
          <w:sz w:val="20"/>
          <w:szCs w:val="20"/>
        </w:rPr>
        <w:t xml:space="preserve"> of a given feature. This can be understood to mean the relative importance of that feature or word for the specific classification. Therefore, the features with the highest weight can be understood to be the most important for </w:t>
      </w:r>
      <w:r w:rsidR="00DB6377">
        <w:rPr>
          <w:color w:val="000000"/>
          <w:sz w:val="20"/>
          <w:szCs w:val="20"/>
        </w:rPr>
        <w:t xml:space="preserve">the </w:t>
      </w:r>
      <w:r>
        <w:rPr>
          <w:color w:val="000000"/>
          <w:sz w:val="20"/>
          <w:szCs w:val="20"/>
        </w:rPr>
        <w:t>model’s classification process. This can be most easily visualized via word cloud</w:t>
      </w:r>
      <w:r w:rsidR="00305911">
        <w:rPr>
          <w:color w:val="000000"/>
          <w:sz w:val="20"/>
          <w:szCs w:val="20"/>
        </w:rPr>
        <w:t>s</w:t>
      </w:r>
      <w:r w:rsidR="00DB6377">
        <w:rPr>
          <w:color w:val="000000"/>
          <w:sz w:val="20"/>
          <w:szCs w:val="20"/>
        </w:rPr>
        <w:t>, see Figure 8</w:t>
      </w:r>
      <w:r>
        <w:rPr>
          <w:color w:val="000000"/>
          <w:sz w:val="20"/>
          <w:szCs w:val="20"/>
        </w:rPr>
        <w:t>.</w:t>
      </w:r>
    </w:p>
    <w:p w14:paraId="1266A8A7" w14:textId="336DFBC8" w:rsidR="00E91F36" w:rsidRDefault="00AD4EFD" w:rsidP="00AD4EFD">
      <w:pPr>
        <w:pStyle w:val="NormalWeb"/>
        <w:spacing w:before="0pt" w:beforeAutospacing="0" w:after="0pt" w:afterAutospacing="0"/>
        <w:jc w:val="both"/>
        <w:textAlignment w:val="baseline"/>
        <w:rPr>
          <w:color w:val="000000"/>
          <w:sz w:val="20"/>
          <w:szCs w:val="20"/>
        </w:rPr>
      </w:pPr>
      <w:r>
        <w:rPr>
          <w:noProof/>
          <w:color w:val="000000"/>
          <w:sz w:val="20"/>
          <w:szCs w:val="20"/>
        </w:rPr>
        <w:drawing>
          <wp:inline distT="0" distB="0" distL="0" distR="0" wp14:anchorId="0E7DEF82" wp14:editId="1FEF1E66">
            <wp:extent cx="3555723" cy="1045676"/>
            <wp:effectExtent l="0" t="0" r="6985" b="254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6543" cy="1063562"/>
                    </a:xfrm>
                    <a:prstGeom prst="rect">
                      <a:avLst/>
                    </a:prstGeom>
                    <a:noFill/>
                    <a:ln>
                      <a:noFill/>
                    </a:ln>
                  </pic:spPr>
                </pic:pic>
              </a:graphicData>
            </a:graphic>
          </wp:inline>
        </w:drawing>
      </w:r>
      <w:r>
        <w:rPr>
          <w:color w:val="000000"/>
          <w:sz w:val="20"/>
          <w:szCs w:val="20"/>
        </w:rPr>
        <w:t xml:space="preserve"> </w:t>
      </w:r>
    </w:p>
    <w:p w14:paraId="1D61017F" w14:textId="63091038" w:rsidR="00AD4EFD" w:rsidRDefault="00AD4EFD" w:rsidP="00AD4EFD">
      <w:pPr>
        <w:pStyle w:val="NormalWeb"/>
        <w:spacing w:before="0pt" w:beforeAutospacing="0" w:after="0pt" w:afterAutospacing="0"/>
        <w:jc w:val="center"/>
        <w:textAlignment w:val="baseline"/>
        <w:rPr>
          <w:color w:val="000000"/>
          <w:sz w:val="16"/>
          <w:szCs w:val="16"/>
        </w:rPr>
      </w:pPr>
      <w:r>
        <w:rPr>
          <w:color w:val="000000"/>
          <w:sz w:val="16"/>
          <w:szCs w:val="16"/>
        </w:rPr>
        <w:t xml:space="preserve">Figure </w:t>
      </w:r>
      <w:r w:rsidR="00DB6377">
        <w:rPr>
          <w:color w:val="000000"/>
          <w:sz w:val="16"/>
          <w:szCs w:val="16"/>
        </w:rPr>
        <w:t>8</w:t>
      </w:r>
      <w:r>
        <w:rPr>
          <w:color w:val="000000"/>
          <w:sz w:val="16"/>
          <w:szCs w:val="16"/>
        </w:rPr>
        <w:t>. Word cloud representation of the most impactful features for classifying sentiment.</w:t>
      </w:r>
    </w:p>
    <w:p w14:paraId="29753628" w14:textId="33356E3F" w:rsidR="00AD4EFD" w:rsidRDefault="00AD4EFD" w:rsidP="00AD4EFD">
      <w:pPr>
        <w:pStyle w:val="NormalWeb"/>
        <w:spacing w:before="0pt" w:beforeAutospacing="0" w:after="0pt" w:afterAutospacing="0"/>
        <w:ind w:firstLine="14.20pt"/>
        <w:textAlignment w:val="baseline"/>
        <w:rPr>
          <w:color w:val="000000"/>
          <w:sz w:val="20"/>
          <w:szCs w:val="20"/>
        </w:rPr>
      </w:pPr>
      <w:r w:rsidRPr="00EF539C">
        <w:rPr>
          <w:color w:val="000000"/>
          <w:sz w:val="20"/>
          <w:szCs w:val="20"/>
        </w:rPr>
        <w:t xml:space="preserve">The above figure alerted </w:t>
      </w:r>
      <w:r w:rsidR="00305911">
        <w:rPr>
          <w:color w:val="000000"/>
          <w:sz w:val="20"/>
          <w:szCs w:val="20"/>
        </w:rPr>
        <w:t>the</w:t>
      </w:r>
      <w:r w:rsidR="00305911" w:rsidRPr="00EF539C">
        <w:rPr>
          <w:color w:val="000000"/>
          <w:sz w:val="20"/>
          <w:szCs w:val="20"/>
        </w:rPr>
        <w:t xml:space="preserve"> </w:t>
      </w:r>
      <w:r w:rsidRPr="00EF539C">
        <w:rPr>
          <w:color w:val="000000"/>
          <w:sz w:val="20"/>
          <w:szCs w:val="20"/>
        </w:rPr>
        <w:t xml:space="preserve">investigation to an interesting phenomenon. Looking carefully </w:t>
      </w:r>
      <w:r w:rsidR="00305911">
        <w:rPr>
          <w:color w:val="000000"/>
          <w:sz w:val="20"/>
          <w:szCs w:val="20"/>
        </w:rPr>
        <w:t>at the word clouds indicates</w:t>
      </w:r>
      <w:r w:rsidR="00305911" w:rsidRPr="00EF539C">
        <w:rPr>
          <w:color w:val="000000"/>
          <w:sz w:val="20"/>
          <w:szCs w:val="20"/>
        </w:rPr>
        <w:t xml:space="preserve"> </w:t>
      </w:r>
      <w:r w:rsidR="00EF539C" w:rsidRPr="00EF539C">
        <w:rPr>
          <w:color w:val="000000"/>
          <w:sz w:val="20"/>
          <w:szCs w:val="20"/>
        </w:rPr>
        <w:t xml:space="preserve">that words that </w:t>
      </w:r>
      <w:r w:rsidR="00740C82">
        <w:rPr>
          <w:color w:val="000000"/>
          <w:sz w:val="20"/>
          <w:szCs w:val="20"/>
        </w:rPr>
        <w:t xml:space="preserve">one </w:t>
      </w:r>
      <w:r w:rsidR="00EF539C" w:rsidRPr="00EF539C">
        <w:rPr>
          <w:color w:val="000000"/>
          <w:sz w:val="20"/>
          <w:szCs w:val="20"/>
        </w:rPr>
        <w:t xml:space="preserve">would expect to indicate negativity or positivity are represented accordingly, however the word clouds also share features. How is it </w:t>
      </w:r>
      <w:r w:rsidR="00740C82">
        <w:rPr>
          <w:color w:val="000000"/>
          <w:sz w:val="20"/>
          <w:szCs w:val="20"/>
        </w:rPr>
        <w:t>that</w:t>
      </w:r>
      <w:r w:rsidR="00EF539C" w:rsidRPr="00EF539C">
        <w:rPr>
          <w:color w:val="000000"/>
          <w:sz w:val="20"/>
          <w:szCs w:val="20"/>
        </w:rPr>
        <w:t xml:space="preserve"> ‘film</w:t>
      </w:r>
      <w:r w:rsidR="00A54AAD" w:rsidRPr="00EF539C">
        <w:rPr>
          <w:color w:val="000000"/>
          <w:sz w:val="20"/>
          <w:szCs w:val="20"/>
        </w:rPr>
        <w:t xml:space="preserve">’, </w:t>
      </w:r>
      <w:r w:rsidR="00A54AAD" w:rsidRPr="00305911">
        <w:rPr>
          <w:color w:val="000000"/>
          <w:sz w:val="20"/>
          <w:szCs w:val="20"/>
        </w:rPr>
        <w:t>‘</w:t>
      </w:r>
      <w:r w:rsidR="00EF539C" w:rsidRPr="00EF539C">
        <w:rPr>
          <w:color w:val="000000"/>
          <w:sz w:val="20"/>
          <w:szCs w:val="20"/>
        </w:rPr>
        <w:t>movie’,</w:t>
      </w:r>
      <w:r w:rsidR="00EF539C">
        <w:rPr>
          <w:color w:val="000000"/>
          <w:sz w:val="20"/>
          <w:szCs w:val="20"/>
        </w:rPr>
        <w:t xml:space="preserve"> ‘watch’,</w:t>
      </w:r>
      <w:r w:rsidR="00EF539C" w:rsidRPr="00EF539C">
        <w:rPr>
          <w:color w:val="000000"/>
          <w:sz w:val="20"/>
          <w:szCs w:val="20"/>
        </w:rPr>
        <w:t xml:space="preserve"> and </w:t>
      </w:r>
      <w:r w:rsidR="00305911">
        <w:rPr>
          <w:color w:val="000000"/>
          <w:sz w:val="20"/>
          <w:szCs w:val="20"/>
        </w:rPr>
        <w:t>‘</w:t>
      </w:r>
      <w:r w:rsidR="00EF539C" w:rsidRPr="00EF539C">
        <w:rPr>
          <w:color w:val="000000"/>
          <w:sz w:val="20"/>
          <w:szCs w:val="20"/>
        </w:rPr>
        <w:t>good’ can be indicators of both positive and negative sentiment.</w:t>
      </w:r>
      <w:r w:rsidR="00EF539C">
        <w:rPr>
          <w:color w:val="000000"/>
          <w:sz w:val="20"/>
          <w:szCs w:val="20"/>
        </w:rPr>
        <w:t xml:space="preserve"> This highlights the importance of comprehensive feature selection. To correct this, another feature selection method was implemented by building on the existing ‘global’ method. By examining the occurrence of each feature in the positive and negative samples, that feature can be correctly categorized, hence the term ‘categorical vocabulary selection.’ For example, the word </w:t>
      </w:r>
      <w:r w:rsidR="004C4607">
        <w:rPr>
          <w:color w:val="000000"/>
          <w:sz w:val="20"/>
          <w:szCs w:val="20"/>
        </w:rPr>
        <w:t>“</w:t>
      </w:r>
      <w:r w:rsidR="00EF539C">
        <w:rPr>
          <w:color w:val="000000"/>
          <w:sz w:val="20"/>
          <w:szCs w:val="20"/>
        </w:rPr>
        <w:t>movie</w:t>
      </w:r>
      <w:r w:rsidR="004C4607">
        <w:rPr>
          <w:color w:val="000000"/>
          <w:sz w:val="20"/>
          <w:szCs w:val="20"/>
        </w:rPr>
        <w:t>”</w:t>
      </w:r>
      <w:r w:rsidR="00EF539C">
        <w:rPr>
          <w:color w:val="000000"/>
          <w:sz w:val="20"/>
          <w:szCs w:val="20"/>
        </w:rPr>
        <w:t xml:space="preserve"> may occur 250 times in positive samples and 280 times in negative samples. The occurrences of this word are so close in value, that </w:t>
      </w:r>
      <w:r w:rsidR="00305911">
        <w:rPr>
          <w:color w:val="000000"/>
          <w:sz w:val="20"/>
          <w:szCs w:val="20"/>
        </w:rPr>
        <w:t>it cannot be</w:t>
      </w:r>
      <w:r w:rsidR="00EF539C">
        <w:rPr>
          <w:color w:val="000000"/>
          <w:sz w:val="20"/>
          <w:szCs w:val="20"/>
        </w:rPr>
        <w:t xml:space="preserve"> associate with positivity or negativity and therefore it should be left out from </w:t>
      </w:r>
      <w:r w:rsidR="00305911">
        <w:rPr>
          <w:color w:val="000000"/>
          <w:sz w:val="20"/>
          <w:szCs w:val="20"/>
        </w:rPr>
        <w:t xml:space="preserve">the </w:t>
      </w:r>
      <w:r w:rsidR="00EF539C">
        <w:rPr>
          <w:color w:val="000000"/>
          <w:sz w:val="20"/>
          <w:szCs w:val="20"/>
        </w:rPr>
        <w:t xml:space="preserve">vocabulary. </w:t>
      </w:r>
      <w:r w:rsidR="004C4607">
        <w:rPr>
          <w:color w:val="000000"/>
          <w:sz w:val="20"/>
          <w:szCs w:val="20"/>
        </w:rPr>
        <w:t xml:space="preserve">For contrast, “great” shows up in positive samples 600 times, and </w:t>
      </w:r>
      <w:r w:rsidR="004C4607">
        <w:rPr>
          <w:color w:val="000000"/>
          <w:sz w:val="20"/>
          <w:szCs w:val="20"/>
        </w:rPr>
        <w:t>in negative samples 300 times. The difference is so great that is fair to assume that this word can be categorized as positive, and therefore should be added to our vocabulary. This investigation determined that a 30% difference between occurrence rates was sufficient in filtering out the features that were previously contributing to both sentiment classifications. After implementing this feature selection method, model accuracies improved across the board, and the word cloud visualizations</w:t>
      </w:r>
      <w:r w:rsidR="00305911">
        <w:rPr>
          <w:color w:val="000000"/>
          <w:sz w:val="20"/>
          <w:szCs w:val="20"/>
        </w:rPr>
        <w:t xml:space="preserve"> generated</w:t>
      </w:r>
      <w:r w:rsidR="004C4607">
        <w:rPr>
          <w:color w:val="000000"/>
          <w:sz w:val="20"/>
          <w:szCs w:val="20"/>
        </w:rPr>
        <w:t xml:space="preserve"> are much more in line with expectations</w:t>
      </w:r>
      <w:r w:rsidR="00305911">
        <w:rPr>
          <w:color w:val="000000"/>
          <w:sz w:val="20"/>
          <w:szCs w:val="20"/>
        </w:rPr>
        <w:t>, see Figure 9</w:t>
      </w:r>
      <w:r w:rsidR="004C4607">
        <w:rPr>
          <w:color w:val="000000"/>
          <w:sz w:val="20"/>
          <w:szCs w:val="20"/>
        </w:rPr>
        <w:t>.</w:t>
      </w:r>
    </w:p>
    <w:p w14:paraId="60C7F5F8" w14:textId="7FB28E99" w:rsidR="00384AB1" w:rsidRDefault="00384AB1" w:rsidP="00384AB1">
      <w:pPr>
        <w:pStyle w:val="NormalWeb"/>
        <w:spacing w:before="0pt" w:beforeAutospacing="0" w:after="0pt" w:afterAutospacing="0"/>
        <w:textAlignment w:val="baseline"/>
        <w:rPr>
          <w:color w:val="000000"/>
          <w:sz w:val="20"/>
          <w:szCs w:val="20"/>
        </w:rPr>
      </w:pPr>
      <w:r>
        <w:rPr>
          <w:noProof/>
        </w:rPr>
        <w:drawing>
          <wp:inline distT="0" distB="0" distL="0" distR="0" wp14:anchorId="33D58E85" wp14:editId="2FF907F2">
            <wp:extent cx="3465589" cy="977774"/>
            <wp:effectExtent l="0" t="0" r="1905"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9006" cy="995666"/>
                    </a:xfrm>
                    <a:prstGeom prst="rect">
                      <a:avLst/>
                    </a:prstGeom>
                    <a:noFill/>
                    <a:ln>
                      <a:noFill/>
                    </a:ln>
                  </pic:spPr>
                </pic:pic>
              </a:graphicData>
            </a:graphic>
          </wp:inline>
        </w:drawing>
      </w:r>
    </w:p>
    <w:p w14:paraId="001592ED" w14:textId="23D34141" w:rsidR="00384AB1" w:rsidRDefault="00384AB1" w:rsidP="00384AB1">
      <w:pPr>
        <w:pStyle w:val="NormalWeb"/>
        <w:spacing w:before="0pt" w:beforeAutospacing="0" w:after="0pt" w:afterAutospacing="0"/>
        <w:jc w:val="center"/>
        <w:textAlignment w:val="baseline"/>
        <w:rPr>
          <w:color w:val="000000"/>
          <w:sz w:val="16"/>
          <w:szCs w:val="16"/>
        </w:rPr>
      </w:pPr>
      <w:r>
        <w:rPr>
          <w:color w:val="000000"/>
          <w:sz w:val="16"/>
          <w:szCs w:val="16"/>
        </w:rPr>
        <w:t xml:space="preserve">Figure </w:t>
      </w:r>
      <w:r w:rsidR="00DB6377">
        <w:rPr>
          <w:color w:val="000000"/>
          <w:sz w:val="16"/>
          <w:szCs w:val="16"/>
        </w:rPr>
        <w:t>9</w:t>
      </w:r>
      <w:r>
        <w:rPr>
          <w:color w:val="000000"/>
          <w:sz w:val="16"/>
          <w:szCs w:val="16"/>
        </w:rPr>
        <w:t>. Word cloud representation of the most impactful features using ‘categorical vocabulary selection’</w:t>
      </w:r>
    </w:p>
    <w:p w14:paraId="16A4CD64" w14:textId="77777777" w:rsidR="004C4607" w:rsidRDefault="004C4607" w:rsidP="004C4607">
      <w:pPr>
        <w:pStyle w:val="NormalWeb"/>
        <w:spacing w:before="0pt" w:beforeAutospacing="0" w:after="0pt" w:afterAutospacing="0"/>
        <w:textAlignment w:val="baseline"/>
        <w:rPr>
          <w:color w:val="000000"/>
          <w:sz w:val="16"/>
          <w:szCs w:val="16"/>
        </w:rPr>
      </w:pPr>
    </w:p>
    <w:p w14:paraId="7FF1C405" w14:textId="1EC54A27" w:rsidR="00740C82" w:rsidRPr="00384AB1" w:rsidRDefault="00740C82" w:rsidP="00740C82">
      <w:pPr>
        <w:pStyle w:val="NormalWeb"/>
        <w:spacing w:before="0pt" w:beforeAutospacing="0" w:after="0pt" w:afterAutospacing="0"/>
        <w:textAlignment w:val="baseline"/>
        <w:rPr>
          <w:color w:val="000000"/>
          <w:sz w:val="16"/>
          <w:szCs w:val="16"/>
        </w:rPr>
      </w:pPr>
      <w:r>
        <w:rPr>
          <w:color w:val="000000"/>
          <w:sz w:val="16"/>
          <w:szCs w:val="16"/>
        </w:rPr>
        <w:tab/>
      </w:r>
    </w:p>
    <w:p w14:paraId="795D2E53" w14:textId="1AFD2826" w:rsidR="00944414" w:rsidRDefault="004C4607" w:rsidP="00D62363">
      <w:pPr>
        <w:pStyle w:val="Heading1"/>
        <w:jc w:val="center"/>
        <w:rPr>
          <w:sz w:val="20"/>
          <w:szCs w:val="20"/>
        </w:rPr>
      </w:pPr>
      <w:r>
        <w:rPr>
          <w:sz w:val="20"/>
          <w:szCs w:val="20"/>
        </w:rPr>
        <w:t>Conclusions and implications</w:t>
      </w:r>
    </w:p>
    <w:p w14:paraId="7CFA0601" w14:textId="3C4300A7" w:rsidR="004C4607" w:rsidRDefault="004C4607" w:rsidP="004C4607">
      <w:pPr>
        <w:ind w:firstLine="14.20pt"/>
        <w:rPr>
          <w:sz w:val="20"/>
          <w:szCs w:val="20"/>
        </w:rPr>
      </w:pPr>
      <w:r>
        <w:rPr>
          <w:sz w:val="20"/>
          <w:szCs w:val="20"/>
        </w:rPr>
        <w:t>This investigation sought to find a suitable method for the classification of natural language reviews based on sentiment.</w:t>
      </w:r>
      <w:r w:rsidR="00015B97">
        <w:rPr>
          <w:sz w:val="20"/>
          <w:szCs w:val="20"/>
        </w:rPr>
        <w:t xml:space="preserve"> As demonstrated by the previous section this investigation can conclude that it is vital to correctly balance model parameters, feature selection methods, and feature extraction variants. This report tried to convey the thought process of this investigation, as one that is constantly self-reflective and critical of the mechanisms which are producing ongoing results. This development methodology can be visualized </w:t>
      </w:r>
      <w:r w:rsidR="00305911">
        <w:rPr>
          <w:sz w:val="20"/>
          <w:szCs w:val="20"/>
        </w:rPr>
        <w:t xml:space="preserve">in Figure </w:t>
      </w:r>
      <w:proofErr w:type="gramStart"/>
      <w:r w:rsidR="00305911">
        <w:rPr>
          <w:sz w:val="20"/>
          <w:szCs w:val="20"/>
        </w:rPr>
        <w:t xml:space="preserve">10 </w:t>
      </w:r>
      <w:r w:rsidR="00015B97">
        <w:rPr>
          <w:sz w:val="20"/>
          <w:szCs w:val="20"/>
        </w:rPr>
        <w:t>.</w:t>
      </w:r>
      <w:proofErr w:type="gramEnd"/>
    </w:p>
    <w:p w14:paraId="07BB0510" w14:textId="77777777" w:rsidR="00015B97" w:rsidRDefault="00015B97" w:rsidP="004C4607">
      <w:pPr>
        <w:ind w:firstLine="14.20pt"/>
        <w:rPr>
          <w:sz w:val="20"/>
          <w:szCs w:val="20"/>
        </w:rPr>
      </w:pPr>
    </w:p>
    <w:p w14:paraId="209EA10D" w14:textId="2CBDF83A" w:rsidR="00015B97" w:rsidRDefault="00015B97" w:rsidP="00015B97">
      <w:pPr>
        <w:rPr>
          <w:sz w:val="20"/>
          <w:szCs w:val="20"/>
        </w:rPr>
      </w:pPr>
      <w:r>
        <w:rPr>
          <w:noProof/>
          <w:sz w:val="20"/>
          <w:szCs w:val="20"/>
        </w:rPr>
        <w:drawing>
          <wp:inline distT="0" distB="0" distL="0" distR="0" wp14:anchorId="78298113" wp14:editId="2077439C">
            <wp:extent cx="3191510" cy="2879090"/>
            <wp:effectExtent l="0" t="0" r="889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1510" cy="2879090"/>
                    </a:xfrm>
                    <a:prstGeom prst="rect">
                      <a:avLst/>
                    </a:prstGeom>
                    <a:noFill/>
                    <a:ln>
                      <a:noFill/>
                    </a:ln>
                  </pic:spPr>
                </pic:pic>
              </a:graphicData>
            </a:graphic>
          </wp:inline>
        </w:drawing>
      </w:r>
    </w:p>
    <w:p w14:paraId="0EE89281" w14:textId="5EAF4D8B" w:rsidR="00015B97" w:rsidRDefault="00015B97" w:rsidP="00015B97">
      <w:pPr>
        <w:jc w:val="center"/>
        <w:rPr>
          <w:sz w:val="16"/>
          <w:szCs w:val="16"/>
        </w:rPr>
      </w:pPr>
      <w:r>
        <w:rPr>
          <w:sz w:val="16"/>
          <w:szCs w:val="16"/>
        </w:rPr>
        <w:t xml:space="preserve">Figure </w:t>
      </w:r>
      <w:r w:rsidR="00DB6377">
        <w:rPr>
          <w:sz w:val="16"/>
          <w:szCs w:val="16"/>
        </w:rPr>
        <w:t>10.</w:t>
      </w:r>
      <w:r>
        <w:rPr>
          <w:sz w:val="16"/>
          <w:szCs w:val="16"/>
        </w:rPr>
        <w:t xml:space="preserve"> Development methodology for NLP model construction</w:t>
      </w:r>
    </w:p>
    <w:p w14:paraId="17F3D2E4" w14:textId="7FEE2454" w:rsidR="00015B97" w:rsidRDefault="00015B97" w:rsidP="00015B97">
      <w:pPr>
        <w:jc w:val="center"/>
        <w:rPr>
          <w:sz w:val="16"/>
          <w:szCs w:val="16"/>
        </w:rPr>
      </w:pPr>
    </w:p>
    <w:p w14:paraId="6DF4B0DC" w14:textId="39B9998D" w:rsidR="00015B97" w:rsidRDefault="00015B97" w:rsidP="001D4B4C">
      <w:pPr>
        <w:ind w:firstLine="14.20pt"/>
        <w:rPr>
          <w:sz w:val="20"/>
          <w:szCs w:val="20"/>
        </w:rPr>
      </w:pPr>
      <w:r>
        <w:rPr>
          <w:sz w:val="20"/>
          <w:szCs w:val="20"/>
        </w:rPr>
        <w:t xml:space="preserve">This is </w:t>
      </w:r>
      <w:r w:rsidR="00305911">
        <w:rPr>
          <w:sz w:val="20"/>
          <w:szCs w:val="20"/>
        </w:rPr>
        <w:t xml:space="preserve">a </w:t>
      </w:r>
      <w:r>
        <w:rPr>
          <w:sz w:val="20"/>
          <w:szCs w:val="20"/>
        </w:rPr>
        <w:t xml:space="preserve">potentially unending cycle of redesign, test, and evaluation. However, this project is </w:t>
      </w:r>
      <w:r w:rsidR="001D4B4C">
        <w:rPr>
          <w:sz w:val="20"/>
          <w:szCs w:val="20"/>
        </w:rPr>
        <w:t xml:space="preserve">not just about finding the best way to model sentiment classification, but </w:t>
      </w:r>
      <w:r>
        <w:rPr>
          <w:sz w:val="20"/>
          <w:szCs w:val="20"/>
        </w:rPr>
        <w:t>to act as proof of concept for a</w:t>
      </w:r>
      <w:r w:rsidR="001D4B4C">
        <w:rPr>
          <w:sz w:val="20"/>
          <w:szCs w:val="20"/>
        </w:rPr>
        <w:t xml:space="preserve"> wider content suggestion system. Recall in the </w:t>
      </w:r>
      <w:r w:rsidR="001D4B4C">
        <w:rPr>
          <w:sz w:val="20"/>
          <w:szCs w:val="20"/>
        </w:rPr>
        <w:lastRenderedPageBreak/>
        <w:t>introduction the example of your friend who wants a new music recommendation. The process by which you made your selection looked something like the following:</w:t>
      </w:r>
    </w:p>
    <w:p w14:paraId="65711089" w14:textId="77777777" w:rsidR="001D4B4C" w:rsidRDefault="001D4B4C" w:rsidP="001D4B4C">
      <w:pPr>
        <w:ind w:firstLine="14.20pt"/>
        <w:rPr>
          <w:sz w:val="20"/>
          <w:szCs w:val="20"/>
        </w:rPr>
      </w:pPr>
    </w:p>
    <w:p w14:paraId="2E5D77FA" w14:textId="165E30C9" w:rsidR="001D4B4C" w:rsidRDefault="001D4B4C" w:rsidP="001D4B4C">
      <w:pPr>
        <w:rPr>
          <w:sz w:val="20"/>
          <w:szCs w:val="20"/>
        </w:rPr>
      </w:pPr>
      <w:r>
        <w:rPr>
          <w:noProof/>
          <w:sz w:val="20"/>
          <w:szCs w:val="20"/>
        </w:rPr>
        <w:drawing>
          <wp:inline distT="0" distB="0" distL="0" distR="0" wp14:anchorId="765234BF" wp14:editId="721E7AE9">
            <wp:extent cx="3191510" cy="280670"/>
            <wp:effectExtent l="0" t="0" r="8890" b="508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1510" cy="280670"/>
                    </a:xfrm>
                    <a:prstGeom prst="rect">
                      <a:avLst/>
                    </a:prstGeom>
                    <a:noFill/>
                    <a:ln>
                      <a:noFill/>
                    </a:ln>
                  </pic:spPr>
                </pic:pic>
              </a:graphicData>
            </a:graphic>
          </wp:inline>
        </w:drawing>
      </w:r>
    </w:p>
    <w:p w14:paraId="265B7C16" w14:textId="063EBB92" w:rsidR="001D4B4C" w:rsidRDefault="001D4B4C" w:rsidP="001D4B4C">
      <w:pPr>
        <w:pStyle w:val="BodyText"/>
        <w:jc w:val="center"/>
        <w:rPr>
          <w:sz w:val="16"/>
          <w:szCs w:val="16"/>
          <w:lang w:val="en-CA"/>
        </w:rPr>
      </w:pPr>
      <w:r>
        <w:rPr>
          <w:sz w:val="16"/>
          <w:szCs w:val="16"/>
          <w:lang w:val="en-CA"/>
        </w:rPr>
        <w:t xml:space="preserve">Figure </w:t>
      </w:r>
      <w:r w:rsidR="00DB6377">
        <w:rPr>
          <w:sz w:val="16"/>
          <w:szCs w:val="16"/>
          <w:lang w:val="en-CA"/>
        </w:rPr>
        <w:t>11</w:t>
      </w:r>
      <w:r>
        <w:rPr>
          <w:sz w:val="16"/>
          <w:szCs w:val="16"/>
          <w:lang w:val="en-CA"/>
        </w:rPr>
        <w:t xml:space="preserve"> Diagram showing the flow of making a recommendation or suggestion.</w:t>
      </w:r>
    </w:p>
    <w:p w14:paraId="22A24E7E" w14:textId="7A5258AB" w:rsidR="001D4B4C" w:rsidRDefault="001D4B4C" w:rsidP="001D4B4C">
      <w:pPr>
        <w:pStyle w:val="BodyText"/>
        <w:ind w:firstLine="0pt"/>
        <w:jc w:val="start"/>
        <w:rPr>
          <w:sz w:val="20"/>
          <w:szCs w:val="20"/>
          <w:lang w:val="en-CA"/>
        </w:rPr>
      </w:pPr>
      <w:r>
        <w:rPr>
          <w:sz w:val="16"/>
          <w:szCs w:val="16"/>
          <w:lang w:val="en-CA"/>
        </w:rPr>
        <w:tab/>
      </w:r>
      <w:r w:rsidRPr="001D4B4C">
        <w:rPr>
          <w:sz w:val="20"/>
          <w:szCs w:val="20"/>
          <w:lang w:val="en-CA"/>
        </w:rPr>
        <w:t xml:space="preserve">If the goal is to be able to </w:t>
      </w:r>
      <w:r>
        <w:rPr>
          <w:sz w:val="20"/>
          <w:szCs w:val="20"/>
          <w:lang w:val="en-CA"/>
        </w:rPr>
        <w:t xml:space="preserve">make good recommendations to users of content streaming </w:t>
      </w:r>
      <w:r w:rsidR="00DD39C5">
        <w:rPr>
          <w:sz w:val="20"/>
          <w:szCs w:val="20"/>
          <w:lang w:val="en-CA"/>
        </w:rPr>
        <w:t>services,</w:t>
      </w:r>
      <w:r w:rsidR="00AF3221">
        <w:rPr>
          <w:sz w:val="20"/>
          <w:szCs w:val="20"/>
          <w:lang w:val="en-CA"/>
        </w:rPr>
        <w:t xml:space="preserve"> then the same process must be followed. In creating an effective model for positive and negative classification of text the first stage is complete. </w:t>
      </w:r>
      <w:r w:rsidR="00305911">
        <w:rPr>
          <w:sz w:val="20"/>
          <w:szCs w:val="20"/>
          <w:lang w:val="en-CA"/>
        </w:rPr>
        <w:t xml:space="preserve">The </w:t>
      </w:r>
      <w:r w:rsidR="00AF3221">
        <w:rPr>
          <w:sz w:val="20"/>
          <w:szCs w:val="20"/>
          <w:lang w:val="en-CA"/>
        </w:rPr>
        <w:t xml:space="preserve">model learns exactly what words are used to convey positive feeling towards certain content, as visualized by </w:t>
      </w:r>
      <w:r w:rsidR="00305911">
        <w:rPr>
          <w:sz w:val="20"/>
          <w:szCs w:val="20"/>
          <w:lang w:val="en-CA"/>
        </w:rPr>
        <w:t xml:space="preserve">the </w:t>
      </w:r>
      <w:r w:rsidR="00AF3221">
        <w:rPr>
          <w:sz w:val="20"/>
          <w:szCs w:val="20"/>
          <w:lang w:val="en-CA"/>
        </w:rPr>
        <w:t>word clouds</w:t>
      </w:r>
      <w:r w:rsidR="00305911">
        <w:rPr>
          <w:sz w:val="20"/>
          <w:szCs w:val="20"/>
          <w:lang w:val="en-CA"/>
        </w:rPr>
        <w:t xml:space="preserve"> (Figure 9)</w:t>
      </w:r>
      <w:r w:rsidR="00AF3221">
        <w:rPr>
          <w:sz w:val="20"/>
          <w:szCs w:val="20"/>
          <w:lang w:val="en-CA"/>
        </w:rPr>
        <w:t xml:space="preserve">. The second and third phases represent future work required for this project. First, a word2vec implementation will help expand what </w:t>
      </w:r>
      <w:r w:rsidR="00305911">
        <w:rPr>
          <w:sz w:val="20"/>
          <w:szCs w:val="20"/>
          <w:lang w:val="en-CA"/>
        </w:rPr>
        <w:t xml:space="preserve">is </w:t>
      </w:r>
      <w:r w:rsidR="00AF3221">
        <w:rPr>
          <w:sz w:val="20"/>
          <w:szCs w:val="20"/>
          <w:lang w:val="en-CA"/>
        </w:rPr>
        <w:t>know</w:t>
      </w:r>
      <w:r w:rsidR="00305911">
        <w:rPr>
          <w:sz w:val="20"/>
          <w:szCs w:val="20"/>
          <w:lang w:val="en-CA"/>
        </w:rPr>
        <w:t>n</w:t>
      </w:r>
      <w:r w:rsidR="00AF3221">
        <w:rPr>
          <w:sz w:val="20"/>
          <w:szCs w:val="20"/>
          <w:lang w:val="en-CA"/>
        </w:rPr>
        <w:t xml:space="preserve"> about </w:t>
      </w:r>
      <w:r w:rsidR="00305911">
        <w:rPr>
          <w:sz w:val="20"/>
          <w:szCs w:val="20"/>
          <w:lang w:val="en-CA"/>
        </w:rPr>
        <w:t>the</w:t>
      </w:r>
      <w:r w:rsidR="00AF3221">
        <w:rPr>
          <w:sz w:val="20"/>
          <w:szCs w:val="20"/>
          <w:lang w:val="en-CA"/>
        </w:rPr>
        <w:t xml:space="preserve"> user groups preferences. For those features that heavily indicate </w:t>
      </w:r>
      <w:r w:rsidR="00A54AAD">
        <w:rPr>
          <w:sz w:val="20"/>
          <w:szCs w:val="20"/>
          <w:lang w:val="en-CA"/>
        </w:rPr>
        <w:t xml:space="preserve">positivity, </w:t>
      </w:r>
      <w:proofErr w:type="gramStart"/>
      <w:r w:rsidR="00A54AAD">
        <w:rPr>
          <w:sz w:val="20"/>
          <w:szCs w:val="20"/>
          <w:lang w:val="en-CA"/>
        </w:rPr>
        <w:t>synonyms</w:t>
      </w:r>
      <w:proofErr w:type="gramEnd"/>
      <w:r w:rsidR="00305911">
        <w:rPr>
          <w:sz w:val="20"/>
          <w:szCs w:val="20"/>
          <w:lang w:val="en-CA"/>
        </w:rPr>
        <w:t xml:space="preserve"> </w:t>
      </w:r>
      <w:r w:rsidR="00AF3221">
        <w:rPr>
          <w:sz w:val="20"/>
          <w:szCs w:val="20"/>
          <w:lang w:val="en-CA"/>
        </w:rPr>
        <w:t>and related concepts as indicative of the same sentiment</w:t>
      </w:r>
      <w:r w:rsidR="001475A5">
        <w:rPr>
          <w:sz w:val="20"/>
          <w:szCs w:val="20"/>
          <w:lang w:val="en-CA"/>
        </w:rPr>
        <w:t xml:space="preserve"> can also be included</w:t>
      </w:r>
      <w:r w:rsidR="00AF3221">
        <w:rPr>
          <w:sz w:val="20"/>
          <w:szCs w:val="20"/>
          <w:lang w:val="en-CA"/>
        </w:rPr>
        <w:t xml:space="preserve">. Word2vec will be able to identify these other features. Secondly, new content will be ‘evaluated’ by analyzing descriptive text of each </w:t>
      </w:r>
      <w:r w:rsidR="00DD39C5">
        <w:rPr>
          <w:sz w:val="20"/>
          <w:szCs w:val="20"/>
          <w:lang w:val="en-CA"/>
        </w:rPr>
        <w:t>title and</w:t>
      </w:r>
      <w:r w:rsidR="00AF3221">
        <w:rPr>
          <w:sz w:val="20"/>
          <w:szCs w:val="20"/>
          <w:lang w:val="en-CA"/>
        </w:rPr>
        <w:t xml:space="preserve"> attributing a score that reflects how similar it is to the features that word2vec and </w:t>
      </w:r>
      <w:r w:rsidR="001475A5">
        <w:rPr>
          <w:sz w:val="20"/>
          <w:szCs w:val="20"/>
          <w:lang w:val="en-CA"/>
        </w:rPr>
        <w:t xml:space="preserve">the </w:t>
      </w:r>
      <w:r w:rsidR="00AF3221">
        <w:rPr>
          <w:sz w:val="20"/>
          <w:szCs w:val="20"/>
          <w:lang w:val="en-CA"/>
        </w:rPr>
        <w:t>models have identified. Third,</w:t>
      </w:r>
      <w:r w:rsidR="00DD39C5">
        <w:rPr>
          <w:sz w:val="20"/>
          <w:szCs w:val="20"/>
          <w:lang w:val="en-CA"/>
        </w:rPr>
        <w:t xml:space="preserve"> </w:t>
      </w:r>
      <w:r w:rsidR="001475A5">
        <w:rPr>
          <w:sz w:val="20"/>
          <w:szCs w:val="20"/>
          <w:lang w:val="en-CA"/>
        </w:rPr>
        <w:t>i</w:t>
      </w:r>
      <w:r w:rsidR="00A54AAD">
        <w:rPr>
          <w:sz w:val="20"/>
          <w:szCs w:val="20"/>
          <w:lang w:val="en-CA"/>
        </w:rPr>
        <w:t>t</w:t>
      </w:r>
      <w:r w:rsidR="001475A5">
        <w:rPr>
          <w:sz w:val="20"/>
          <w:szCs w:val="20"/>
          <w:lang w:val="en-CA"/>
        </w:rPr>
        <w:t xml:space="preserve"> i</w:t>
      </w:r>
      <w:r w:rsidR="00A54AAD">
        <w:rPr>
          <w:sz w:val="20"/>
          <w:szCs w:val="20"/>
          <w:lang w:val="en-CA"/>
        </w:rPr>
        <w:t>s</w:t>
      </w:r>
      <w:r w:rsidR="001475A5">
        <w:rPr>
          <w:sz w:val="20"/>
          <w:szCs w:val="20"/>
          <w:lang w:val="en-CA"/>
        </w:rPr>
        <w:t xml:space="preserve"> important to </w:t>
      </w:r>
      <w:r w:rsidR="00DD39C5">
        <w:rPr>
          <w:sz w:val="20"/>
          <w:szCs w:val="20"/>
          <w:lang w:val="en-CA"/>
        </w:rPr>
        <w:t>determine the score threshold that needs to be exceeded for making a ‘confident’ suggestion, and finally forward results and make recommendation</w:t>
      </w:r>
      <w:r w:rsidR="001475A5">
        <w:rPr>
          <w:sz w:val="20"/>
          <w:szCs w:val="20"/>
          <w:lang w:val="en-CA"/>
        </w:rPr>
        <w:t>s</w:t>
      </w:r>
      <w:r w:rsidR="00DD39C5">
        <w:rPr>
          <w:sz w:val="20"/>
          <w:szCs w:val="20"/>
          <w:lang w:val="en-CA"/>
        </w:rPr>
        <w:t xml:space="preserve">. </w:t>
      </w:r>
    </w:p>
    <w:p w14:paraId="7949087A" w14:textId="3B5AD7D4" w:rsidR="00DD39C5" w:rsidRDefault="00DD39C5" w:rsidP="001D4B4C">
      <w:pPr>
        <w:pStyle w:val="BodyText"/>
        <w:ind w:firstLine="0pt"/>
        <w:jc w:val="start"/>
        <w:rPr>
          <w:sz w:val="20"/>
          <w:szCs w:val="20"/>
          <w:lang w:val="en-CA"/>
        </w:rPr>
      </w:pPr>
      <w:r>
        <w:rPr>
          <w:sz w:val="20"/>
          <w:szCs w:val="20"/>
          <w:lang w:val="en-CA"/>
        </w:rPr>
        <w:tab/>
        <w:t>A simplistic example might proceed as follows:</w:t>
      </w:r>
    </w:p>
    <w:p w14:paraId="49058318" w14:textId="29DEF784" w:rsidR="00DD39C5" w:rsidRDefault="00DD39C5" w:rsidP="00DD39C5">
      <w:pPr>
        <w:pStyle w:val="BodyText"/>
        <w:numPr>
          <w:ilvl w:val="0"/>
          <w:numId w:val="45"/>
        </w:numPr>
        <w:jc w:val="start"/>
        <w:rPr>
          <w:sz w:val="20"/>
          <w:szCs w:val="20"/>
          <w:lang w:val="en-CA"/>
        </w:rPr>
      </w:pPr>
      <w:r>
        <w:rPr>
          <w:sz w:val="20"/>
          <w:szCs w:val="20"/>
          <w:lang w:val="en-CA"/>
        </w:rPr>
        <w:t>Aggregate tweets or reviews from Canadian young adults.</w:t>
      </w:r>
    </w:p>
    <w:p w14:paraId="581CD86A" w14:textId="53705312" w:rsidR="00DD39C5" w:rsidRDefault="00DD39C5" w:rsidP="00DD39C5">
      <w:pPr>
        <w:pStyle w:val="BodyText"/>
        <w:numPr>
          <w:ilvl w:val="0"/>
          <w:numId w:val="45"/>
        </w:numPr>
        <w:jc w:val="start"/>
        <w:rPr>
          <w:sz w:val="20"/>
          <w:szCs w:val="20"/>
          <w:lang w:val="en-CA"/>
        </w:rPr>
      </w:pPr>
      <w:r>
        <w:rPr>
          <w:sz w:val="20"/>
          <w:szCs w:val="20"/>
          <w:lang w:val="en-CA"/>
        </w:rPr>
        <w:t>NLP model shows that features: ‘intense’, ‘action’,</w:t>
      </w:r>
      <w:r w:rsidRPr="00DD39C5">
        <w:rPr>
          <w:sz w:val="20"/>
          <w:szCs w:val="20"/>
          <w:lang w:val="en-CA"/>
        </w:rPr>
        <w:t xml:space="preserve"> and “</w:t>
      </w:r>
      <w:r>
        <w:rPr>
          <w:sz w:val="20"/>
          <w:szCs w:val="20"/>
          <w:lang w:val="en-CA"/>
        </w:rPr>
        <w:t>beautiful” are most important when determining a sample is positive.</w:t>
      </w:r>
    </w:p>
    <w:p w14:paraId="65EF9052" w14:textId="44209733" w:rsidR="00DD39C5" w:rsidRDefault="00DD39C5" w:rsidP="00DD39C5">
      <w:pPr>
        <w:pStyle w:val="BodyText"/>
        <w:numPr>
          <w:ilvl w:val="0"/>
          <w:numId w:val="45"/>
        </w:numPr>
        <w:jc w:val="start"/>
        <w:rPr>
          <w:sz w:val="20"/>
          <w:szCs w:val="20"/>
          <w:lang w:val="en-CA"/>
        </w:rPr>
      </w:pPr>
      <w:r>
        <w:rPr>
          <w:sz w:val="20"/>
          <w:szCs w:val="20"/>
          <w:lang w:val="en-CA"/>
        </w:rPr>
        <w:t>Word2Vec expands our feature list to include: ‘</w:t>
      </w:r>
      <w:r w:rsidR="0056197A">
        <w:rPr>
          <w:sz w:val="20"/>
          <w:szCs w:val="20"/>
          <w:lang w:val="en-CA"/>
        </w:rPr>
        <w:t>chaos</w:t>
      </w:r>
      <w:r>
        <w:rPr>
          <w:sz w:val="20"/>
          <w:szCs w:val="20"/>
          <w:lang w:val="en-CA"/>
        </w:rPr>
        <w:t>’, ‘fighting’, ‘explosions’,</w:t>
      </w:r>
      <w:r w:rsidR="0056197A">
        <w:rPr>
          <w:sz w:val="20"/>
          <w:szCs w:val="20"/>
          <w:lang w:val="en-CA"/>
        </w:rPr>
        <w:t xml:space="preserve"> </w:t>
      </w:r>
      <w:r w:rsidR="001475A5">
        <w:rPr>
          <w:sz w:val="20"/>
          <w:szCs w:val="20"/>
          <w:lang w:val="en-CA"/>
        </w:rPr>
        <w:t>‘</w:t>
      </w:r>
      <w:r>
        <w:rPr>
          <w:sz w:val="20"/>
          <w:szCs w:val="20"/>
          <w:lang w:val="en-CA"/>
        </w:rPr>
        <w:t>hot’</w:t>
      </w:r>
      <w:r w:rsidR="0056197A">
        <w:rPr>
          <w:sz w:val="20"/>
          <w:szCs w:val="20"/>
          <w:lang w:val="en-CA"/>
        </w:rPr>
        <w:t>, and more</w:t>
      </w:r>
      <w:r>
        <w:rPr>
          <w:sz w:val="20"/>
          <w:szCs w:val="20"/>
          <w:lang w:val="en-CA"/>
        </w:rPr>
        <w:t>.</w:t>
      </w:r>
    </w:p>
    <w:p w14:paraId="4B379B89" w14:textId="16420668" w:rsidR="00DD39C5" w:rsidRDefault="0056197A" w:rsidP="00DD39C5">
      <w:pPr>
        <w:pStyle w:val="BodyText"/>
        <w:numPr>
          <w:ilvl w:val="0"/>
          <w:numId w:val="45"/>
        </w:numPr>
        <w:jc w:val="start"/>
        <w:rPr>
          <w:sz w:val="20"/>
          <w:szCs w:val="20"/>
          <w:lang w:val="en-CA"/>
        </w:rPr>
      </w:pPr>
      <w:r>
        <w:rPr>
          <w:sz w:val="20"/>
          <w:szCs w:val="20"/>
          <w:lang w:val="en-CA"/>
        </w:rPr>
        <w:t>New content descriptions are scored, and those that exceed threshold value are forwarded as suggestions, including:</w:t>
      </w:r>
    </w:p>
    <w:p w14:paraId="7DFC8AE2" w14:textId="51FF2801" w:rsidR="0056197A" w:rsidRDefault="0056197A" w:rsidP="0056197A">
      <w:pPr>
        <w:pStyle w:val="BodyText"/>
        <w:numPr>
          <w:ilvl w:val="1"/>
          <w:numId w:val="45"/>
        </w:numPr>
        <w:jc w:val="start"/>
        <w:rPr>
          <w:sz w:val="20"/>
          <w:szCs w:val="20"/>
          <w:lang w:val="en-CA"/>
        </w:rPr>
      </w:pPr>
      <w:r w:rsidRPr="0056197A">
        <w:rPr>
          <w:sz w:val="20"/>
          <w:szCs w:val="20"/>
          <w:lang w:val="en-CA"/>
        </w:rPr>
        <w:t>Fantasy Island (2020)</w:t>
      </w:r>
      <w:r>
        <w:rPr>
          <w:sz w:val="20"/>
          <w:szCs w:val="20"/>
          <w:lang w:val="en-CA"/>
        </w:rPr>
        <w:t xml:space="preserve"> – “</w:t>
      </w:r>
      <w:r w:rsidRPr="0056197A">
        <w:rPr>
          <w:sz w:val="20"/>
          <w:szCs w:val="20"/>
          <w:lang w:val="en-CA"/>
        </w:rPr>
        <w:t>When the owner and operator of a luxurious island invites a collection of guests to live out their most elaborate fantasies in relative seclusion, chaos quickly descends.</w:t>
      </w:r>
      <w:r>
        <w:rPr>
          <w:sz w:val="20"/>
          <w:szCs w:val="20"/>
          <w:lang w:val="en-CA"/>
        </w:rPr>
        <w:t>”</w:t>
      </w:r>
    </w:p>
    <w:p w14:paraId="44AE843B" w14:textId="31555BC4" w:rsidR="0056197A" w:rsidRPr="00DD39C5" w:rsidRDefault="0056197A" w:rsidP="0056197A">
      <w:pPr>
        <w:pStyle w:val="BodyText"/>
        <w:jc w:val="start"/>
        <w:rPr>
          <w:sz w:val="20"/>
          <w:szCs w:val="20"/>
          <w:lang w:val="en-CA"/>
        </w:rPr>
      </w:pPr>
      <w:r>
        <w:rPr>
          <w:sz w:val="20"/>
          <w:szCs w:val="20"/>
          <w:lang w:val="en-CA"/>
        </w:rPr>
        <w:t xml:space="preserve">Clearly </w:t>
      </w:r>
      <w:r w:rsidR="001475A5">
        <w:rPr>
          <w:sz w:val="20"/>
          <w:szCs w:val="20"/>
          <w:lang w:val="en-CA"/>
        </w:rPr>
        <w:t xml:space="preserve">more </w:t>
      </w:r>
      <w:r>
        <w:rPr>
          <w:sz w:val="20"/>
          <w:szCs w:val="20"/>
          <w:lang w:val="en-CA"/>
        </w:rPr>
        <w:t>work remains in implementing the entire system. It is the hope of the author that a proof of concept has been demonstrated. Namely that natural language samples from users may be used as fuel for new content suggestion. The effective implementation of this system or an analogous one would represent another tool for content streaming services to keep their users engaged on their platform.</w:t>
      </w:r>
    </w:p>
    <w:p w14:paraId="6388E31E" w14:textId="157DE7CB" w:rsidR="00DD39C5" w:rsidRPr="001D4B4C" w:rsidRDefault="00DD39C5" w:rsidP="001D4B4C">
      <w:pPr>
        <w:pStyle w:val="BodyText"/>
        <w:ind w:firstLine="0pt"/>
        <w:jc w:val="start"/>
        <w:rPr>
          <w:sz w:val="20"/>
          <w:szCs w:val="20"/>
          <w:lang w:val="en-CA"/>
        </w:rPr>
      </w:pPr>
      <w:r>
        <w:rPr>
          <w:sz w:val="20"/>
          <w:szCs w:val="20"/>
          <w:lang w:val="en-CA"/>
        </w:rPr>
        <w:tab/>
      </w:r>
    </w:p>
    <w:p w14:paraId="35820589" w14:textId="1827F411" w:rsidR="009303D9" w:rsidRPr="00BB1FB9" w:rsidRDefault="00103925" w:rsidP="00D62363">
      <w:pPr>
        <w:pStyle w:val="Heading5"/>
        <w:jc w:val="center"/>
      </w:pPr>
      <w:r>
        <w:rPr>
          <w:sz w:val="20"/>
          <w:szCs w:val="20"/>
        </w:rPr>
        <w:t xml:space="preserve">V6. </w:t>
      </w:r>
      <w:r w:rsidR="009303D9" w:rsidRPr="00BB1FB9">
        <w:rPr>
          <w:sz w:val="20"/>
          <w:szCs w:val="20"/>
        </w:rPr>
        <w:t>References</w:t>
      </w:r>
    </w:p>
    <w:p w14:paraId="61A38E3B" w14:textId="77777777" w:rsidR="00C91D14" w:rsidRPr="00BB1FB9" w:rsidRDefault="00C91D14" w:rsidP="0004781E">
      <w:pPr>
        <w:pStyle w:val="references"/>
        <w:ind w:start="17.70pt" w:hanging="17.70pt"/>
      </w:pPr>
      <w:r w:rsidRPr="00BB1FB9">
        <w:t>https://www.kaggle.com/shivamb/netflix-shows</w:t>
      </w:r>
    </w:p>
    <w:p w14:paraId="0C583BC0" w14:textId="77777777" w:rsidR="00D62363" w:rsidRPr="00BB1FB9" w:rsidRDefault="00D62363" w:rsidP="00D62363">
      <w:pPr>
        <w:pStyle w:val="references"/>
      </w:pPr>
      <w:r w:rsidRPr="00BB1FB9">
        <w:t>https://www.kaggle.com/c/sentiment-analysis-on-movie-reviews/data</w:t>
      </w:r>
    </w:p>
    <w:p w14:paraId="3D074863" w14:textId="77777777" w:rsidR="00D62363" w:rsidRPr="00BB1FB9" w:rsidRDefault="00D62363" w:rsidP="00D62363">
      <w:pPr>
        <w:pStyle w:val="references"/>
      </w:pPr>
      <w:r w:rsidRPr="00BB1FB9">
        <w:t>https://www.kaggle.com/lakshmi25npathi/imdb-dataset-of-50k-movie-reviews</w:t>
      </w:r>
    </w:p>
    <w:p w14:paraId="0BF87C89" w14:textId="77777777" w:rsidR="00D62363" w:rsidRPr="00BB1FB9" w:rsidRDefault="00D62363" w:rsidP="00D62363">
      <w:pPr>
        <w:pStyle w:val="references"/>
      </w:pPr>
      <w:r w:rsidRPr="00BB1FB9">
        <w:t>https://www.kaggle.com/lakshmi25npathi/sentiment-analysis-of-imdb-movie-reviews</w:t>
      </w:r>
    </w:p>
    <w:p w14:paraId="631C5056" w14:textId="77777777" w:rsidR="00D62363" w:rsidRDefault="00D62363" w:rsidP="00D62363">
      <w:pPr>
        <w:pStyle w:val="references"/>
        <w:rPr>
          <w:sz w:val="24"/>
          <w:szCs w:val="24"/>
        </w:rPr>
      </w:pPr>
      <w:r>
        <w:rPr>
          <w:shd w:val="clear" w:color="auto" w:fill="FFFFFF"/>
        </w:rPr>
        <w:t xml:space="preserve">Maryanchyk, Ivan, Are Ratings Informative Signals? The Analysis of the Netflix Data (October 2008). NET Institute Working Paper No. 08-22, Available at SSRN: </w:t>
      </w:r>
      <w:hyperlink r:id="rId19" w:history="1">
        <w:r>
          <w:rPr>
            <w:rStyle w:val="Hyperlink"/>
            <w:rFonts w:ascii="Arial" w:hAnsi="Arial" w:cs="Arial"/>
            <w:color w:val="000000"/>
            <w:shd w:val="clear" w:color="auto" w:fill="FFFFFF"/>
          </w:rPr>
          <w:t>https://ssrn.com/abstract=1286307</w:t>
        </w:r>
      </w:hyperlink>
      <w:r>
        <w:rPr>
          <w:shd w:val="clear" w:color="auto" w:fill="FFFFFF"/>
        </w:rPr>
        <w:t xml:space="preserve"> or </w:t>
      </w:r>
      <w:hyperlink r:id="rId20" w:history="1">
        <w:r>
          <w:rPr>
            <w:rStyle w:val="Hyperlink"/>
            <w:rFonts w:ascii="Arial" w:hAnsi="Arial" w:cs="Arial"/>
            <w:color w:val="000000"/>
            <w:shd w:val="clear" w:color="auto" w:fill="FFFFFF"/>
          </w:rPr>
          <w:t>http://dx.doi.org/10.2139/ssrn.1286307</w:t>
        </w:r>
      </w:hyperlink>
    </w:p>
    <w:p w14:paraId="7DAFD459" w14:textId="2CA562E7" w:rsidR="00D62363" w:rsidRPr="00D62363" w:rsidRDefault="00D62363" w:rsidP="00D62363">
      <w:pPr>
        <w:pStyle w:val="references"/>
        <w:rPr>
          <w:sz w:val="24"/>
          <w:szCs w:val="24"/>
        </w:rPr>
      </w:pPr>
      <w:r>
        <w:t xml:space="preserve">Roberti, Maximilien, Fastai with </w:t>
      </w:r>
      <w:r>
        <w:rPr>
          <w:rFonts w:ascii="Apple Color Emoji" w:hAnsi="Apple Color Emoji" w:cs="Apple Color Emoji"/>
        </w:rPr>
        <w:t>🤗</w:t>
      </w:r>
      <w:r>
        <w:t>Transformers (BERT, RoBERTa, XLNet, XLM, DistilBERT) https://towardsdatascience.com/fastai-with-transformers-bert-roberta-xlnet-xlm-distilbert-4f41ee18ecb2</w:t>
      </w:r>
    </w:p>
    <w:p w14:paraId="7E899254" w14:textId="77777777" w:rsidR="00D62363" w:rsidRDefault="00D62363" w:rsidP="00D62363">
      <w:pPr>
        <w:pStyle w:val="references"/>
        <w:rPr>
          <w:sz w:val="24"/>
          <w:szCs w:val="24"/>
        </w:rPr>
      </w:pPr>
      <w:r>
        <w:rPr>
          <w:shd w:val="clear" w:color="auto" w:fill="FCFCFC"/>
        </w:rPr>
        <w:t>Amatriain X., Pujol J.M., Oliver N. (2009) I Like It... I Like It Not: Evaluating User Ratings Noise in Recommender Systems. In: Houben GJ., McCalla G., Pianesi F., Zancanaro M. (eds) User Modeling, Adaptation, and Personalization. UMAP 2009. Lecture Notes in Computer Science, vol 5535. Springer, Berlin, Heidelberg. https://doi.org/10.1007/978-3-642-02247-0_24</w:t>
      </w:r>
    </w:p>
    <w:p w14:paraId="5FD00ADD" w14:textId="77777777" w:rsidR="00D62363" w:rsidRDefault="00D62363" w:rsidP="00D62363">
      <w:pPr>
        <w:pStyle w:val="references"/>
        <w:numPr>
          <w:ilvl w:val="0"/>
          <w:numId w:val="0"/>
        </w:numPr>
        <w:ind w:start="18pt"/>
        <w:rPr>
          <w:sz w:val="24"/>
          <w:szCs w:val="24"/>
        </w:rPr>
      </w:pPr>
    </w:p>
    <w:p w14:paraId="1978042C" w14:textId="11C73033" w:rsidR="009303D9" w:rsidRPr="00BB1FB9" w:rsidRDefault="001A42EA" w:rsidP="00D62363">
      <w:pPr>
        <w:pStyle w:val="references"/>
        <w:numPr>
          <w:ilvl w:val="0"/>
          <w:numId w:val="0"/>
        </w:numPr>
        <w:ind w:start="18pt" w:hanging="18pt"/>
        <w:rPr>
          <w:rFonts w:eastAsia="SimSun"/>
          <w:b/>
          <w:noProof w:val="0"/>
          <w:color w:val="FF0000"/>
          <w:spacing w:val="-1"/>
          <w:sz w:val="20"/>
          <w:szCs w:val="20"/>
          <w:lang w:val="x-none" w:eastAsia="x-none"/>
        </w:rPr>
        <w:sectPr w:rsidR="009303D9" w:rsidRPr="00BB1FB9" w:rsidSect="00C919A4">
          <w:type w:val="continuous"/>
          <w:pgSz w:w="612pt" w:h="792pt" w:code="1"/>
          <w:pgMar w:top="54pt" w:right="45.35pt" w:bottom="72pt" w:left="45.35pt" w:header="36pt" w:footer="36pt" w:gutter="0pt"/>
          <w:cols w:num="2" w:space="18pt"/>
          <w:docGrid w:linePitch="360"/>
        </w:sectPr>
      </w:pPr>
      <w:r w:rsidRPr="00BB1FB9">
        <w:rPr>
          <w:rFonts w:eastAsia="SimSun"/>
          <w:b/>
          <w:noProof w:val="0"/>
          <w:color w:val="FF0000"/>
          <w:spacing w:val="-1"/>
          <w:sz w:val="20"/>
          <w:szCs w:val="20"/>
          <w:lang w:val="x-none" w:eastAsia="x-none"/>
        </w:rPr>
        <w:t xml:space="preserve"> </w:t>
      </w:r>
    </w:p>
    <w:p w14:paraId="2C44B9EB" w14:textId="77777777" w:rsidR="009303D9" w:rsidRPr="00BB1FB9" w:rsidRDefault="009303D9" w:rsidP="00F96569">
      <w:pPr>
        <w:rPr>
          <w:color w:val="FF0000"/>
        </w:rPr>
      </w:pPr>
    </w:p>
    <w:sectPr w:rsidR="009303D9" w:rsidRPr="00BB1FB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31216B7" w14:textId="77777777" w:rsidR="003549BF" w:rsidRDefault="003549BF" w:rsidP="001A3B3D">
      <w:r>
        <w:separator/>
      </w:r>
    </w:p>
  </w:endnote>
  <w:endnote w:type="continuationSeparator" w:id="0">
    <w:p w14:paraId="4FB83929" w14:textId="77777777" w:rsidR="003549BF" w:rsidRDefault="003549BF" w:rsidP="001A3B3D">
      <w:r>
        <w:continuationSeparator/>
      </w:r>
    </w:p>
  </w:endnote>
  <w:endnote w:id="1">
    <w:p w14:paraId="744AD9A8" w14:textId="32AE38AF" w:rsidR="00741CC6" w:rsidRDefault="00741CC6">
      <w:pPr>
        <w:pStyle w:val="EndnoteText"/>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Apple Color Emoji">
    <w:altName w:val="Calibri"/>
    <w:charset w:characterSet="iso-8859-1"/>
    <w:family w:val="auto"/>
    <w:pitch w:val="variable"/>
    <w:sig w:usb0="00000003" w:usb1="18000000" w:usb2="14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AB65246" w14:textId="77777777" w:rsidR="003549BF" w:rsidRDefault="003549BF" w:rsidP="001A3B3D">
      <w:r>
        <w:separator/>
      </w:r>
    </w:p>
  </w:footnote>
  <w:footnote w:type="continuationSeparator" w:id="0">
    <w:p w14:paraId="0D1A8F93" w14:textId="77777777" w:rsidR="003549BF" w:rsidRDefault="003549B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BD7A969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D7C460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F84AED6"/>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520CC30"/>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0D2CED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945C234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2640E62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52CA5F8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E6F014B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2410BD0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D43110"/>
    <w:multiLevelType w:val="hybridMultilevel"/>
    <w:tmpl w:val="14B83E0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69A46AC"/>
    <w:multiLevelType w:val="multilevel"/>
    <w:tmpl w:val="D3F60D6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F855D3"/>
    <w:multiLevelType w:val="hybridMultilevel"/>
    <w:tmpl w:val="907A365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7373AFD"/>
    <w:multiLevelType w:val="multilevel"/>
    <w:tmpl w:val="69FA02F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930D25"/>
    <w:multiLevelType w:val="multilevel"/>
    <w:tmpl w:val="FA5C2F7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68E5735"/>
    <w:multiLevelType w:val="multilevel"/>
    <w:tmpl w:val="B368289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E0F3567"/>
    <w:multiLevelType w:val="hybridMultilevel"/>
    <w:tmpl w:val="FF9485EA"/>
    <w:lvl w:ilvl="0" w:tplc="10090001">
      <w:start w:val="1"/>
      <w:numFmt w:val="bullet"/>
      <w:lvlText w:val=""/>
      <w:lvlJc w:val="start"/>
      <w:pPr>
        <w:ind w:start="36pt" w:hanging="18pt"/>
      </w:pPr>
      <w:rPr>
        <w:rFonts w:ascii="Symbol" w:hAnsi="Symbol" w:hint="default"/>
      </w:rPr>
    </w:lvl>
    <w:lvl w:ilvl="1" w:tplc="10090003">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1" w15:restartNumberingAfterBreak="0">
    <w:nsid w:val="308A6AEC"/>
    <w:multiLevelType w:val="hybridMultilevel"/>
    <w:tmpl w:val="0750CF02"/>
    <w:lvl w:ilvl="0" w:tplc="10090001">
      <w:start w:val="1"/>
      <w:numFmt w:val="bullet"/>
      <w:lvlText w:val=""/>
      <w:lvlJc w:val="start"/>
      <w:pPr>
        <w:ind w:start="36pt" w:hanging="18pt"/>
      </w:pPr>
      <w:rPr>
        <w:rFonts w:ascii="Symbol" w:hAnsi="Symbol" w:hint="default"/>
      </w:rPr>
    </w:lvl>
    <w:lvl w:ilvl="1" w:tplc="10090003">
      <w:start w:val="1"/>
      <w:numFmt w:val="bullet"/>
      <w:lvlText w:val="o"/>
      <w:lvlJc w:val="start"/>
      <w:pPr>
        <w:ind w:start="72pt" w:hanging="18pt"/>
      </w:pPr>
      <w:rPr>
        <w:rFonts w:ascii="Courier New" w:hAnsi="Courier New" w:cs="Courier New" w:hint="default"/>
      </w:rPr>
    </w:lvl>
    <w:lvl w:ilvl="2" w:tplc="10090005">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AFA4E21"/>
    <w:multiLevelType w:val="multilevel"/>
    <w:tmpl w:val="32B46AE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3AFB6194"/>
    <w:multiLevelType w:val="multilevel"/>
    <w:tmpl w:val="4718C80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E27035E"/>
    <w:multiLevelType w:val="multilevel"/>
    <w:tmpl w:val="DD6AC22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0BB65EA"/>
    <w:multiLevelType w:val="hybridMultilevel"/>
    <w:tmpl w:val="2C7CFB32"/>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30" w15:restartNumberingAfterBreak="0">
    <w:nsid w:val="51806D3E"/>
    <w:multiLevelType w:val="hybridMultilevel"/>
    <w:tmpl w:val="A2E818D8"/>
    <w:lvl w:ilvl="0" w:tplc="10090001">
      <w:start w:val="1"/>
      <w:numFmt w:val="bullet"/>
      <w:lvlText w:val=""/>
      <w:lvlJc w:val="start"/>
      <w:pPr>
        <w:ind w:start="36pt" w:hanging="18pt"/>
      </w:pPr>
      <w:rPr>
        <w:rFonts w:ascii="Symbol" w:hAnsi="Symbol" w:hint="default"/>
      </w:rPr>
    </w:lvl>
    <w:lvl w:ilvl="1" w:tplc="10090003">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3203B86"/>
    <w:multiLevelType w:val="hybridMultilevel"/>
    <w:tmpl w:val="FA6CA00A"/>
    <w:lvl w:ilvl="0" w:tplc="179C2CD2">
      <w:start w:val="3"/>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3" w15:restartNumberingAfterBreak="0">
    <w:nsid w:val="5D333A97"/>
    <w:multiLevelType w:val="multilevel"/>
    <w:tmpl w:val="FBB4C14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ECD1CCC"/>
    <w:multiLevelType w:val="hybridMultilevel"/>
    <w:tmpl w:val="E222CC2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637678DC"/>
    <w:multiLevelType w:val="multilevel"/>
    <w:tmpl w:val="B29238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3A20A52"/>
    <w:multiLevelType w:val="hybridMultilevel"/>
    <w:tmpl w:val="1F9C14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76C94F2F"/>
    <w:multiLevelType w:val="hybridMultilevel"/>
    <w:tmpl w:val="017C3C4E"/>
    <w:lvl w:ilvl="0" w:tplc="10090001">
      <w:start w:val="1"/>
      <w:numFmt w:val="bullet"/>
      <w:lvlText w:val=""/>
      <w:lvlJc w:val="start"/>
      <w:pPr>
        <w:ind w:start="36pt" w:hanging="18pt"/>
      </w:pPr>
      <w:rPr>
        <w:rFonts w:ascii="Symbol" w:hAnsi="Symbol" w:hint="default"/>
      </w:rPr>
    </w:lvl>
    <w:lvl w:ilvl="1" w:tplc="10090003">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num w:numId="1">
    <w:abstractNumId w:val="22"/>
  </w:num>
  <w:num w:numId="2">
    <w:abstractNumId w:val="37"/>
  </w:num>
  <w:num w:numId="3">
    <w:abstractNumId w:val="19"/>
  </w:num>
  <w:num w:numId="4">
    <w:abstractNumId w:val="26"/>
  </w:num>
  <w:num w:numId="5">
    <w:abstractNumId w:val="26"/>
  </w:num>
  <w:num w:numId="6">
    <w:abstractNumId w:val="26"/>
  </w:num>
  <w:num w:numId="7">
    <w:abstractNumId w:val="26"/>
  </w:num>
  <w:num w:numId="8">
    <w:abstractNumId w:val="31"/>
  </w:num>
  <w:num w:numId="9">
    <w:abstractNumId w:val="38"/>
  </w:num>
  <w:num w:numId="10">
    <w:abstractNumId w:val="23"/>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36"/>
  </w:num>
  <w:num w:numId="26">
    <w:abstractNumId w:val="34"/>
  </w:num>
  <w:num w:numId="27">
    <w:abstractNumId w:val="24"/>
  </w:num>
  <w:num w:numId="28">
    <w:abstractNumId w:val="32"/>
  </w:num>
  <w:num w:numId="29">
    <w:abstractNumId w:val="11"/>
  </w:num>
  <w:num w:numId="30">
    <w:abstractNumId w:val="17"/>
  </w:num>
  <w:num w:numId="31">
    <w:abstractNumId w:val="28"/>
  </w:num>
  <w:num w:numId="32">
    <w:abstractNumId w:val="28"/>
  </w:num>
  <w:num w:numId="33">
    <w:abstractNumId w:val="25"/>
  </w:num>
  <w:num w:numId="34">
    <w:abstractNumId w:val="25"/>
  </w:num>
  <w:num w:numId="35">
    <w:abstractNumId w:val="33"/>
  </w:num>
  <w:num w:numId="36">
    <w:abstractNumId w:val="14"/>
  </w:num>
  <w:num w:numId="37">
    <w:abstractNumId w:val="13"/>
  </w:num>
  <w:num w:numId="38">
    <w:abstractNumId w:val="12"/>
  </w:num>
  <w:num w:numId="39">
    <w:abstractNumId w:val="29"/>
  </w:num>
  <w:num w:numId="40">
    <w:abstractNumId w:val="30"/>
  </w:num>
  <w:num w:numId="41">
    <w:abstractNumId w:val="35"/>
  </w:num>
  <w:num w:numId="42">
    <w:abstractNumId w:val="39"/>
  </w:num>
  <w:num w:numId="43">
    <w:abstractNumId w:val="18"/>
  </w:num>
  <w:num w:numId="44">
    <w:abstractNumId w:val="21"/>
  </w:num>
  <w:num w:numId="45">
    <w:abstractNumId w:val="20"/>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eter Aboud">
    <w15:presenceInfo w15:providerId="None" w15:userId="Peter Aboud"/>
  </w15:person>
  <w15:person w15:author="Peter Aboud [2]">
    <w15:presenceInfo w15:providerId="Windows Live" w15:userId="b5d9c87ba477c520"/>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493"/>
    <w:rsid w:val="00015B97"/>
    <w:rsid w:val="0004781E"/>
    <w:rsid w:val="00064AD8"/>
    <w:rsid w:val="0008758A"/>
    <w:rsid w:val="000A690A"/>
    <w:rsid w:val="000C1E68"/>
    <w:rsid w:val="000C2458"/>
    <w:rsid w:val="000D2141"/>
    <w:rsid w:val="000E3456"/>
    <w:rsid w:val="000E5393"/>
    <w:rsid w:val="00103925"/>
    <w:rsid w:val="00104C83"/>
    <w:rsid w:val="0013720F"/>
    <w:rsid w:val="001475A5"/>
    <w:rsid w:val="001504E0"/>
    <w:rsid w:val="0015079E"/>
    <w:rsid w:val="00192B1E"/>
    <w:rsid w:val="001A2EFD"/>
    <w:rsid w:val="001A3B3D"/>
    <w:rsid w:val="001A42EA"/>
    <w:rsid w:val="001B67DC"/>
    <w:rsid w:val="001D4B4C"/>
    <w:rsid w:val="001D7BCF"/>
    <w:rsid w:val="00202F12"/>
    <w:rsid w:val="002036D6"/>
    <w:rsid w:val="002254A9"/>
    <w:rsid w:val="002333B1"/>
    <w:rsid w:val="00233D97"/>
    <w:rsid w:val="00234341"/>
    <w:rsid w:val="002725EA"/>
    <w:rsid w:val="002850E3"/>
    <w:rsid w:val="002F5B85"/>
    <w:rsid w:val="00305911"/>
    <w:rsid w:val="00325E07"/>
    <w:rsid w:val="00335E53"/>
    <w:rsid w:val="003549BF"/>
    <w:rsid w:val="00354FCF"/>
    <w:rsid w:val="00384389"/>
    <w:rsid w:val="00384AB1"/>
    <w:rsid w:val="003913DB"/>
    <w:rsid w:val="003967FF"/>
    <w:rsid w:val="003A19E2"/>
    <w:rsid w:val="003D386A"/>
    <w:rsid w:val="003D5CBF"/>
    <w:rsid w:val="003E1A26"/>
    <w:rsid w:val="00421EC6"/>
    <w:rsid w:val="0042295C"/>
    <w:rsid w:val="00425AAE"/>
    <w:rsid w:val="004325FB"/>
    <w:rsid w:val="004432BA"/>
    <w:rsid w:val="0044407E"/>
    <w:rsid w:val="004606AA"/>
    <w:rsid w:val="004C4607"/>
    <w:rsid w:val="004D72B5"/>
    <w:rsid w:val="004F1A20"/>
    <w:rsid w:val="005462E3"/>
    <w:rsid w:val="00547E73"/>
    <w:rsid w:val="00551B7F"/>
    <w:rsid w:val="005523C2"/>
    <w:rsid w:val="0056197A"/>
    <w:rsid w:val="0056610F"/>
    <w:rsid w:val="00575BCA"/>
    <w:rsid w:val="005B0344"/>
    <w:rsid w:val="005B520E"/>
    <w:rsid w:val="005D47D7"/>
    <w:rsid w:val="005E2800"/>
    <w:rsid w:val="005E6A0B"/>
    <w:rsid w:val="00605503"/>
    <w:rsid w:val="00617CFE"/>
    <w:rsid w:val="006347CF"/>
    <w:rsid w:val="00645D22"/>
    <w:rsid w:val="00651A08"/>
    <w:rsid w:val="00654204"/>
    <w:rsid w:val="00670434"/>
    <w:rsid w:val="00683305"/>
    <w:rsid w:val="0069250F"/>
    <w:rsid w:val="006B6B66"/>
    <w:rsid w:val="006C1503"/>
    <w:rsid w:val="006C2842"/>
    <w:rsid w:val="006F6D3D"/>
    <w:rsid w:val="00704134"/>
    <w:rsid w:val="00715BEA"/>
    <w:rsid w:val="007325DD"/>
    <w:rsid w:val="00740C82"/>
    <w:rsid w:val="00740EEA"/>
    <w:rsid w:val="00741CC6"/>
    <w:rsid w:val="007912B2"/>
    <w:rsid w:val="00794804"/>
    <w:rsid w:val="007B33F1"/>
    <w:rsid w:val="007C0308"/>
    <w:rsid w:val="007C2FF2"/>
    <w:rsid w:val="007D0D49"/>
    <w:rsid w:val="007D6232"/>
    <w:rsid w:val="007F1F99"/>
    <w:rsid w:val="007F768F"/>
    <w:rsid w:val="0080791D"/>
    <w:rsid w:val="00827ACE"/>
    <w:rsid w:val="00873603"/>
    <w:rsid w:val="008A2C7D"/>
    <w:rsid w:val="008B6F84"/>
    <w:rsid w:val="008C4B23"/>
    <w:rsid w:val="008F6E2C"/>
    <w:rsid w:val="00902B25"/>
    <w:rsid w:val="009303D9"/>
    <w:rsid w:val="00933C64"/>
    <w:rsid w:val="009353CB"/>
    <w:rsid w:val="00944414"/>
    <w:rsid w:val="00947193"/>
    <w:rsid w:val="00954977"/>
    <w:rsid w:val="00972203"/>
    <w:rsid w:val="0099401E"/>
    <w:rsid w:val="00A02E28"/>
    <w:rsid w:val="00A059B3"/>
    <w:rsid w:val="00A50F87"/>
    <w:rsid w:val="00A54AAD"/>
    <w:rsid w:val="00A83751"/>
    <w:rsid w:val="00AD4EFD"/>
    <w:rsid w:val="00AE3409"/>
    <w:rsid w:val="00AF3221"/>
    <w:rsid w:val="00B00E79"/>
    <w:rsid w:val="00B05D0B"/>
    <w:rsid w:val="00B11A60"/>
    <w:rsid w:val="00B22613"/>
    <w:rsid w:val="00B355EC"/>
    <w:rsid w:val="00B366AF"/>
    <w:rsid w:val="00B466BB"/>
    <w:rsid w:val="00B6737B"/>
    <w:rsid w:val="00B70F27"/>
    <w:rsid w:val="00BA1025"/>
    <w:rsid w:val="00BA6C95"/>
    <w:rsid w:val="00BB04F2"/>
    <w:rsid w:val="00BB1FB9"/>
    <w:rsid w:val="00BC3420"/>
    <w:rsid w:val="00BE2CB2"/>
    <w:rsid w:val="00BE7D3C"/>
    <w:rsid w:val="00BF5FF6"/>
    <w:rsid w:val="00C0207F"/>
    <w:rsid w:val="00C16117"/>
    <w:rsid w:val="00C3075A"/>
    <w:rsid w:val="00C55124"/>
    <w:rsid w:val="00C76FFC"/>
    <w:rsid w:val="00C919A4"/>
    <w:rsid w:val="00C91D14"/>
    <w:rsid w:val="00CA37FD"/>
    <w:rsid w:val="00CA4392"/>
    <w:rsid w:val="00CC1DC9"/>
    <w:rsid w:val="00CC393F"/>
    <w:rsid w:val="00CC6E65"/>
    <w:rsid w:val="00D13749"/>
    <w:rsid w:val="00D2176E"/>
    <w:rsid w:val="00D45E94"/>
    <w:rsid w:val="00D47409"/>
    <w:rsid w:val="00D62363"/>
    <w:rsid w:val="00D632BE"/>
    <w:rsid w:val="00D72D06"/>
    <w:rsid w:val="00D7522C"/>
    <w:rsid w:val="00D7536F"/>
    <w:rsid w:val="00D76668"/>
    <w:rsid w:val="00DA7CD4"/>
    <w:rsid w:val="00DB6377"/>
    <w:rsid w:val="00DD39C5"/>
    <w:rsid w:val="00DD5F83"/>
    <w:rsid w:val="00E10C07"/>
    <w:rsid w:val="00E61E12"/>
    <w:rsid w:val="00E7596C"/>
    <w:rsid w:val="00E8018D"/>
    <w:rsid w:val="00E878F2"/>
    <w:rsid w:val="00E91F36"/>
    <w:rsid w:val="00EA1B22"/>
    <w:rsid w:val="00ED0149"/>
    <w:rsid w:val="00EF30AA"/>
    <w:rsid w:val="00EF539C"/>
    <w:rsid w:val="00EF7DE3"/>
    <w:rsid w:val="00F03103"/>
    <w:rsid w:val="00F271DE"/>
    <w:rsid w:val="00F627DA"/>
    <w:rsid w:val="00F7288F"/>
    <w:rsid w:val="00F847A6"/>
    <w:rsid w:val="00F90F8A"/>
    <w:rsid w:val="00F9441B"/>
    <w:rsid w:val="00F96569"/>
    <w:rsid w:val="00FA4C32"/>
    <w:rsid w:val="00FC1DA7"/>
    <w:rsid w:val="00FD6EC8"/>
    <w:rsid w:val="00FE5C9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CC0F1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250F"/>
    <w:rPr>
      <w:rFonts w:eastAsia="Times New Roman"/>
      <w:sz w:val="24"/>
      <w:szCs w:val="24"/>
      <w:lang w:val="en-CA"/>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B04F2"/>
    <w:pPr>
      <w:ind w:start="36pt"/>
      <w:contextualSpacing/>
    </w:pPr>
  </w:style>
  <w:style w:type="paragraph" w:styleId="NormalWeb">
    <w:name w:val="Normal (Web)"/>
    <w:basedOn w:val="Normal"/>
    <w:uiPriority w:val="99"/>
    <w:unhideWhenUsed/>
    <w:rsid w:val="001504E0"/>
    <w:pPr>
      <w:spacing w:before="5pt" w:beforeAutospacing="1" w:after="5pt" w:afterAutospacing="1"/>
    </w:pPr>
  </w:style>
  <w:style w:type="character" w:styleId="Hyperlink">
    <w:name w:val="Hyperlink"/>
    <w:basedOn w:val="DefaultParagraphFont"/>
    <w:uiPriority w:val="99"/>
    <w:unhideWhenUsed/>
    <w:rsid w:val="001504E0"/>
    <w:rPr>
      <w:color w:val="0000FF"/>
      <w:u w:val="single"/>
    </w:rPr>
  </w:style>
  <w:style w:type="character" w:styleId="FollowedHyperlink">
    <w:name w:val="FollowedHyperlink"/>
    <w:basedOn w:val="DefaultParagraphFont"/>
    <w:rsid w:val="001504E0"/>
    <w:rPr>
      <w:color w:val="954F72" w:themeColor="followedHyperlink"/>
      <w:u w:val="single"/>
    </w:rPr>
  </w:style>
  <w:style w:type="character" w:styleId="PlaceholderText">
    <w:name w:val="Placeholder Text"/>
    <w:basedOn w:val="DefaultParagraphFont"/>
    <w:uiPriority w:val="99"/>
    <w:semiHidden/>
    <w:rsid w:val="00FE5C96"/>
    <w:rPr>
      <w:color w:val="808080"/>
    </w:rPr>
  </w:style>
  <w:style w:type="character" w:styleId="CommentReference">
    <w:name w:val="annotation reference"/>
    <w:basedOn w:val="DefaultParagraphFont"/>
    <w:rsid w:val="00DA7CD4"/>
    <w:rPr>
      <w:sz w:val="16"/>
      <w:szCs w:val="16"/>
    </w:rPr>
  </w:style>
  <w:style w:type="paragraph" w:styleId="CommentText">
    <w:name w:val="annotation text"/>
    <w:basedOn w:val="Normal"/>
    <w:link w:val="CommentTextChar"/>
    <w:rsid w:val="00DA7CD4"/>
    <w:rPr>
      <w:sz w:val="20"/>
      <w:szCs w:val="20"/>
    </w:rPr>
  </w:style>
  <w:style w:type="character" w:customStyle="1" w:styleId="CommentTextChar">
    <w:name w:val="Comment Text Char"/>
    <w:basedOn w:val="DefaultParagraphFont"/>
    <w:link w:val="CommentText"/>
    <w:rsid w:val="00DA7CD4"/>
    <w:rPr>
      <w:rFonts w:eastAsia="Times New Roman"/>
      <w:lang w:val="en-CA"/>
    </w:rPr>
  </w:style>
  <w:style w:type="paragraph" w:styleId="CommentSubject">
    <w:name w:val="annotation subject"/>
    <w:basedOn w:val="CommentText"/>
    <w:next w:val="CommentText"/>
    <w:link w:val="CommentSubjectChar"/>
    <w:semiHidden/>
    <w:unhideWhenUsed/>
    <w:rsid w:val="00DA7CD4"/>
    <w:rPr>
      <w:b/>
      <w:bCs/>
    </w:rPr>
  </w:style>
  <w:style w:type="character" w:customStyle="1" w:styleId="CommentSubjectChar">
    <w:name w:val="Comment Subject Char"/>
    <w:basedOn w:val="CommentTextChar"/>
    <w:link w:val="CommentSubject"/>
    <w:semiHidden/>
    <w:rsid w:val="00DA7CD4"/>
    <w:rPr>
      <w:rFonts w:eastAsia="Times New Roman"/>
      <w:b/>
      <w:bCs/>
      <w:lang w:val="en-CA"/>
    </w:rPr>
  </w:style>
  <w:style w:type="paragraph" w:styleId="BalloonText">
    <w:name w:val="Balloon Text"/>
    <w:basedOn w:val="Normal"/>
    <w:link w:val="BalloonTextChar"/>
    <w:semiHidden/>
    <w:unhideWhenUsed/>
    <w:rsid w:val="00DA7CD4"/>
    <w:rPr>
      <w:rFonts w:ascii="Segoe UI" w:hAnsi="Segoe UI" w:cs="Segoe UI"/>
      <w:sz w:val="18"/>
      <w:szCs w:val="18"/>
    </w:rPr>
  </w:style>
  <w:style w:type="character" w:customStyle="1" w:styleId="BalloonTextChar">
    <w:name w:val="Balloon Text Char"/>
    <w:basedOn w:val="DefaultParagraphFont"/>
    <w:link w:val="BalloonText"/>
    <w:semiHidden/>
    <w:rsid w:val="00DA7CD4"/>
    <w:rPr>
      <w:rFonts w:ascii="Segoe UI" w:eastAsia="Times New Roman" w:hAnsi="Segoe UI" w:cs="Segoe UI"/>
      <w:sz w:val="18"/>
      <w:szCs w:val="18"/>
      <w:lang w:val="en-CA"/>
    </w:rPr>
  </w:style>
  <w:style w:type="paragraph" w:styleId="EndnoteText">
    <w:name w:val="endnote text"/>
    <w:basedOn w:val="Normal"/>
    <w:link w:val="EndnoteTextChar"/>
    <w:rsid w:val="00741CC6"/>
    <w:rPr>
      <w:sz w:val="20"/>
      <w:szCs w:val="20"/>
    </w:rPr>
  </w:style>
  <w:style w:type="character" w:customStyle="1" w:styleId="EndnoteTextChar">
    <w:name w:val="Endnote Text Char"/>
    <w:basedOn w:val="DefaultParagraphFont"/>
    <w:link w:val="EndnoteText"/>
    <w:rsid w:val="00741CC6"/>
    <w:rPr>
      <w:rFonts w:eastAsia="Times New Roman"/>
      <w:lang w:val="en-CA"/>
    </w:rPr>
  </w:style>
  <w:style w:type="character" w:styleId="EndnoteReference">
    <w:name w:val="endnote reference"/>
    <w:basedOn w:val="DefaultParagraphFont"/>
    <w:rsid w:val="00741CC6"/>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761">
      <w:bodyDiv w:val="1"/>
      <w:marLeft w:val="0pt"/>
      <w:marRight w:val="0pt"/>
      <w:marTop w:val="0pt"/>
      <w:marBottom w:val="0pt"/>
      <w:divBdr>
        <w:top w:val="none" w:sz="0" w:space="0" w:color="auto"/>
        <w:left w:val="none" w:sz="0" w:space="0" w:color="auto"/>
        <w:bottom w:val="none" w:sz="0" w:space="0" w:color="auto"/>
        <w:right w:val="none" w:sz="0" w:space="0" w:color="auto"/>
      </w:divBdr>
    </w:div>
    <w:div w:id="180441719">
      <w:bodyDiv w:val="1"/>
      <w:marLeft w:val="0pt"/>
      <w:marRight w:val="0pt"/>
      <w:marTop w:val="0pt"/>
      <w:marBottom w:val="0pt"/>
      <w:divBdr>
        <w:top w:val="none" w:sz="0" w:space="0" w:color="auto"/>
        <w:left w:val="none" w:sz="0" w:space="0" w:color="auto"/>
        <w:bottom w:val="none" w:sz="0" w:space="0" w:color="auto"/>
        <w:right w:val="none" w:sz="0" w:space="0" w:color="auto"/>
      </w:divBdr>
    </w:div>
    <w:div w:id="188370839">
      <w:bodyDiv w:val="1"/>
      <w:marLeft w:val="0pt"/>
      <w:marRight w:val="0pt"/>
      <w:marTop w:val="0pt"/>
      <w:marBottom w:val="0pt"/>
      <w:divBdr>
        <w:top w:val="none" w:sz="0" w:space="0" w:color="auto"/>
        <w:left w:val="none" w:sz="0" w:space="0" w:color="auto"/>
        <w:bottom w:val="none" w:sz="0" w:space="0" w:color="auto"/>
        <w:right w:val="none" w:sz="0" w:space="0" w:color="auto"/>
      </w:divBdr>
    </w:div>
    <w:div w:id="218590286">
      <w:bodyDiv w:val="1"/>
      <w:marLeft w:val="0pt"/>
      <w:marRight w:val="0pt"/>
      <w:marTop w:val="0pt"/>
      <w:marBottom w:val="0pt"/>
      <w:divBdr>
        <w:top w:val="none" w:sz="0" w:space="0" w:color="auto"/>
        <w:left w:val="none" w:sz="0" w:space="0" w:color="auto"/>
        <w:bottom w:val="none" w:sz="0" w:space="0" w:color="auto"/>
        <w:right w:val="none" w:sz="0" w:space="0" w:color="auto"/>
      </w:divBdr>
    </w:div>
    <w:div w:id="268783710">
      <w:bodyDiv w:val="1"/>
      <w:marLeft w:val="0pt"/>
      <w:marRight w:val="0pt"/>
      <w:marTop w:val="0pt"/>
      <w:marBottom w:val="0pt"/>
      <w:divBdr>
        <w:top w:val="none" w:sz="0" w:space="0" w:color="auto"/>
        <w:left w:val="none" w:sz="0" w:space="0" w:color="auto"/>
        <w:bottom w:val="none" w:sz="0" w:space="0" w:color="auto"/>
        <w:right w:val="none" w:sz="0" w:space="0" w:color="auto"/>
      </w:divBdr>
    </w:div>
    <w:div w:id="1031956120">
      <w:bodyDiv w:val="1"/>
      <w:marLeft w:val="0pt"/>
      <w:marRight w:val="0pt"/>
      <w:marTop w:val="0pt"/>
      <w:marBottom w:val="0pt"/>
      <w:divBdr>
        <w:top w:val="none" w:sz="0" w:space="0" w:color="auto"/>
        <w:left w:val="none" w:sz="0" w:space="0" w:color="auto"/>
        <w:bottom w:val="none" w:sz="0" w:space="0" w:color="auto"/>
        <w:right w:val="none" w:sz="0" w:space="0" w:color="auto"/>
      </w:divBdr>
    </w:div>
    <w:div w:id="1598095854">
      <w:bodyDiv w:val="1"/>
      <w:marLeft w:val="0pt"/>
      <w:marRight w:val="0pt"/>
      <w:marTop w:val="0pt"/>
      <w:marBottom w:val="0pt"/>
      <w:divBdr>
        <w:top w:val="none" w:sz="0" w:space="0" w:color="auto"/>
        <w:left w:val="none" w:sz="0" w:space="0" w:color="auto"/>
        <w:bottom w:val="none" w:sz="0" w:space="0" w:color="auto"/>
        <w:right w:val="none" w:sz="0" w:space="0" w:color="auto"/>
      </w:divBdr>
    </w:div>
    <w:div w:id="1619950025">
      <w:bodyDiv w:val="1"/>
      <w:marLeft w:val="0pt"/>
      <w:marRight w:val="0pt"/>
      <w:marTop w:val="0pt"/>
      <w:marBottom w:val="0pt"/>
      <w:divBdr>
        <w:top w:val="none" w:sz="0" w:space="0" w:color="auto"/>
        <w:left w:val="none" w:sz="0" w:space="0" w:color="auto"/>
        <w:bottom w:val="none" w:sz="0" w:space="0" w:color="auto"/>
        <w:right w:val="none" w:sz="0" w:space="0" w:color="auto"/>
      </w:divBdr>
    </w:div>
    <w:div w:id="1620645663">
      <w:bodyDiv w:val="1"/>
      <w:marLeft w:val="0pt"/>
      <w:marRight w:val="0pt"/>
      <w:marTop w:val="0pt"/>
      <w:marBottom w:val="0pt"/>
      <w:divBdr>
        <w:top w:val="none" w:sz="0" w:space="0" w:color="auto"/>
        <w:left w:val="none" w:sz="0" w:space="0" w:color="auto"/>
        <w:bottom w:val="none" w:sz="0" w:space="0" w:color="auto"/>
        <w:right w:val="none" w:sz="0" w:space="0" w:color="auto"/>
      </w:divBdr>
    </w:div>
    <w:div w:id="1659069568">
      <w:bodyDiv w:val="1"/>
      <w:marLeft w:val="0pt"/>
      <w:marRight w:val="0pt"/>
      <w:marTop w:val="0pt"/>
      <w:marBottom w:val="0pt"/>
      <w:divBdr>
        <w:top w:val="none" w:sz="0" w:space="0" w:color="auto"/>
        <w:left w:val="none" w:sz="0" w:space="0" w:color="auto"/>
        <w:bottom w:val="none" w:sz="0" w:space="0" w:color="auto"/>
        <w:right w:val="none" w:sz="0" w:space="0" w:color="auto"/>
      </w:divBdr>
    </w:div>
    <w:div w:id="1661351929">
      <w:bodyDiv w:val="1"/>
      <w:marLeft w:val="0pt"/>
      <w:marRight w:val="0pt"/>
      <w:marTop w:val="0pt"/>
      <w:marBottom w:val="0pt"/>
      <w:divBdr>
        <w:top w:val="none" w:sz="0" w:space="0" w:color="auto"/>
        <w:left w:val="none" w:sz="0" w:space="0" w:color="auto"/>
        <w:bottom w:val="none" w:sz="0" w:space="0" w:color="auto"/>
        <w:right w:val="none" w:sz="0" w:space="0" w:color="auto"/>
      </w:divBdr>
    </w:div>
    <w:div w:id="1704592721">
      <w:bodyDiv w:val="1"/>
      <w:marLeft w:val="0pt"/>
      <w:marRight w:val="0pt"/>
      <w:marTop w:val="0pt"/>
      <w:marBottom w:val="0pt"/>
      <w:divBdr>
        <w:top w:val="none" w:sz="0" w:space="0" w:color="auto"/>
        <w:left w:val="none" w:sz="0" w:space="0" w:color="auto"/>
        <w:bottom w:val="none" w:sz="0" w:space="0" w:color="auto"/>
        <w:right w:val="none" w:sz="0" w:space="0" w:color="auto"/>
      </w:divBdr>
    </w:div>
    <w:div w:id="1767731551">
      <w:bodyDiv w:val="1"/>
      <w:marLeft w:val="0pt"/>
      <w:marRight w:val="0pt"/>
      <w:marTop w:val="0pt"/>
      <w:marBottom w:val="0pt"/>
      <w:divBdr>
        <w:top w:val="none" w:sz="0" w:space="0" w:color="auto"/>
        <w:left w:val="none" w:sz="0" w:space="0" w:color="auto"/>
        <w:bottom w:val="none" w:sz="0" w:space="0" w:color="auto"/>
        <w:right w:val="none" w:sz="0" w:space="0" w:color="auto"/>
      </w:divBdr>
    </w:div>
    <w:div w:id="19061381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20" Type="http://purl.oclc.org/ooxml/officeDocument/relationships/hyperlink" Target="https://dx.doi.org/10.2139/ssrn.1286307"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23" Type="http://purl.oclc.org/ooxml/officeDocument/relationships/theme" Target="theme/theme1.xml"/><Relationship Id="rId10" Type="http://purl.oclc.org/ooxml/officeDocument/relationships/image" Target="media/image3.png"/><Relationship Id="rId19" Type="http://purl.oclc.org/ooxml/officeDocument/relationships/hyperlink" Target="https://ssrn.com/abstract=1286307"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7066B11-3694-4B73-932C-3B8AE8E2701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6</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Aboud</cp:lastModifiedBy>
  <cp:revision>2</cp:revision>
  <dcterms:created xsi:type="dcterms:W3CDTF">2020-12-13T19:12:00Z</dcterms:created>
  <dcterms:modified xsi:type="dcterms:W3CDTF">2020-12-13T19:12:00Z</dcterms:modified>
</cp:coreProperties>
</file>